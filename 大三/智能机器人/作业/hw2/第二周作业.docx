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35F" w:rsidRPr="00D94025" w:rsidRDefault="00EC3BF9" w:rsidP="00EC3BF9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D94025">
        <w:rPr>
          <w:rFonts w:hint="eastAsia"/>
          <w:sz w:val="30"/>
          <w:szCs w:val="30"/>
        </w:rPr>
        <w:t>数学基础部分</w:t>
      </w:r>
      <w:r w:rsidR="007824DA">
        <w:rPr>
          <w:rFonts w:hint="eastAsia"/>
          <w:sz w:val="30"/>
          <w:szCs w:val="30"/>
        </w:rPr>
        <w:t>作业</w:t>
      </w:r>
    </w:p>
    <w:p w:rsidR="00FE2CF1" w:rsidRDefault="00FE2CF1">
      <w:pPr>
        <w:rPr>
          <w:rFonts w:ascii="宋体" w:eastAsia="宋体" w:hAnsi="宋体" w:cs="Heiti SC"/>
          <w:b/>
          <w:bCs/>
          <w:color w:val="000000"/>
          <w:kern w:val="0"/>
          <w:sz w:val="28"/>
          <w:szCs w:val="28"/>
        </w:rPr>
      </w:pPr>
    </w:p>
    <w:p w:rsidR="00FE2CF1" w:rsidRPr="0051494D" w:rsidRDefault="00FE2CF1" w:rsidP="00A442F2">
      <w:pPr>
        <w:pStyle w:val="a4"/>
        <w:numPr>
          <w:ilvl w:val="0"/>
          <w:numId w:val="1"/>
        </w:numPr>
        <w:ind w:firstLineChars="0"/>
      </w:pPr>
      <w:r w:rsidRPr="00A442F2">
        <w:rPr>
          <w:rFonts w:ascii="宋体" w:eastAsia="宋体" w:hAnsi="宋体" w:cs="Heiti SC" w:hint="eastAsia"/>
          <w:color w:val="000000"/>
          <w:kern w:val="0"/>
          <w:sz w:val="28"/>
          <w:szCs w:val="28"/>
        </w:rPr>
        <w:t>由多个基础坐标变换矩阵合成最终的坐标变换矩阵时，如果每次</w:t>
      </w:r>
      <w:r w:rsidR="00DE2476">
        <w:rPr>
          <w:rFonts w:ascii="宋体" w:eastAsia="宋体" w:hAnsi="宋体" w:cs="Heiti SC" w:hint="eastAsia"/>
          <w:color w:val="000000"/>
          <w:kern w:val="0"/>
          <w:sz w:val="28"/>
          <w:szCs w:val="28"/>
        </w:rPr>
        <w:t>坐标系</w:t>
      </w:r>
      <w:r w:rsidRPr="00A442F2">
        <w:rPr>
          <w:rFonts w:ascii="宋体" w:eastAsia="宋体" w:hAnsi="宋体" w:cs="Heiti SC" w:hint="eastAsia"/>
          <w:color w:val="000000"/>
          <w:kern w:val="0"/>
          <w:sz w:val="28"/>
          <w:szCs w:val="28"/>
        </w:rPr>
        <w:t>旋转都是相对于</w:t>
      </w:r>
      <w:r w:rsidR="00DE2476">
        <w:rPr>
          <w:rFonts w:ascii="宋体" w:eastAsia="宋体" w:hAnsi="宋体" w:cs="Heiti SC" w:hint="eastAsia"/>
          <w:color w:val="000000"/>
          <w:kern w:val="0"/>
          <w:sz w:val="28"/>
          <w:szCs w:val="28"/>
        </w:rPr>
        <w:t>第一个</w:t>
      </w:r>
      <w:r w:rsidRPr="00A442F2">
        <w:rPr>
          <w:rFonts w:ascii="宋体" w:eastAsia="宋体" w:hAnsi="宋体" w:cs="Heiti SC" w:hint="eastAsia"/>
          <w:color w:val="000000"/>
          <w:kern w:val="0"/>
          <w:sz w:val="28"/>
          <w:szCs w:val="28"/>
        </w:rPr>
        <w:t>固定坐标系的某个轴，则最终旋转矩阵的合成规则为依次左乘基础旋转变换矩阵，即：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sPre>
        <m:r>
          <w:rPr>
            <w:rFonts w:ascii="Cambria Math" w:hAnsi="Cambria Math"/>
            <w:sz w:val="28"/>
            <w:szCs w:val="28"/>
          </w:rPr>
          <m:t>=</m:t>
        </m:r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sPre>
        <m:r>
          <w:rPr>
            <w:rFonts w:ascii="Cambria Math" w:hAnsi="Cambria Math"/>
            <w:sz w:val="28"/>
            <w:szCs w:val="28"/>
          </w:rPr>
          <m:t>⋅</m:t>
        </m:r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sPre>
      </m:oMath>
      <w:r w:rsidR="00DE2476">
        <w:rPr>
          <w:rFonts w:ascii="宋体" w:eastAsia="宋体" w:hAnsi="宋体" w:cs="Heiti SC" w:hint="eastAsia"/>
          <w:sz w:val="28"/>
          <w:szCs w:val="28"/>
        </w:rPr>
        <w:t>，</w:t>
      </w:r>
      <w:r w:rsidRPr="00A442F2">
        <w:rPr>
          <w:rFonts w:ascii="宋体" w:eastAsia="宋体" w:hAnsi="宋体" w:cs="Heiti SC" w:hint="eastAsia"/>
          <w:sz w:val="28"/>
          <w:szCs w:val="28"/>
        </w:rPr>
        <w:t>请</w:t>
      </w:r>
      <w:r w:rsidR="00DE2476">
        <w:rPr>
          <w:rFonts w:ascii="宋体" w:eastAsia="宋体" w:hAnsi="宋体" w:cs="Heiti SC" w:hint="eastAsia"/>
          <w:sz w:val="28"/>
          <w:szCs w:val="28"/>
        </w:rPr>
        <w:t>给出一种</w:t>
      </w:r>
      <w:r w:rsidRPr="00A442F2">
        <w:rPr>
          <w:rFonts w:ascii="宋体" w:eastAsia="宋体" w:hAnsi="宋体" w:cs="Heiti SC" w:hint="eastAsia"/>
          <w:sz w:val="28"/>
          <w:szCs w:val="28"/>
        </w:rPr>
        <w:t>该公式</w:t>
      </w:r>
      <w:r w:rsidR="00DE2476">
        <w:rPr>
          <w:rFonts w:ascii="宋体" w:eastAsia="宋体" w:hAnsi="宋体" w:cs="Heiti SC" w:hint="eastAsia"/>
          <w:sz w:val="28"/>
          <w:szCs w:val="28"/>
        </w:rPr>
        <w:t>的推导</w:t>
      </w:r>
      <w:r w:rsidR="00AA073C">
        <w:rPr>
          <w:rFonts w:ascii="宋体" w:eastAsia="宋体" w:hAnsi="宋体" w:cs="Heiti SC" w:hint="eastAsia"/>
          <w:sz w:val="28"/>
          <w:szCs w:val="28"/>
        </w:rPr>
        <w:t>过程</w:t>
      </w:r>
      <w:r w:rsidRPr="00A442F2">
        <w:rPr>
          <w:rFonts w:ascii="宋体" w:eastAsia="宋体" w:hAnsi="宋体" w:cs="Heiti SC" w:hint="eastAsia"/>
          <w:sz w:val="28"/>
          <w:szCs w:val="28"/>
        </w:rPr>
        <w:t>。</w:t>
      </w:r>
    </w:p>
    <w:p w:rsidR="0051494D" w:rsidRPr="0051494D" w:rsidRDefault="0051494D" w:rsidP="0051494D">
      <w:pPr>
        <w:pStyle w:val="a5"/>
        <w:numPr>
          <w:ilvl w:val="0"/>
          <w:numId w:val="1"/>
        </w:numPr>
        <w:shd w:val="clear" w:color="auto" w:fill="FCFFFF"/>
        <w:rPr>
          <w:rFonts w:cs="Heiti SC"/>
          <w:color w:val="000000"/>
          <w:sz w:val="28"/>
          <w:szCs w:val="28"/>
        </w:rPr>
      </w:pPr>
      <w:r w:rsidRPr="0051494D">
        <w:rPr>
          <w:rFonts w:cs="Heiti SC" w:hint="eastAsia"/>
          <w:color w:val="000000"/>
          <w:sz w:val="28"/>
          <w:szCs w:val="28"/>
        </w:rPr>
        <w:t>坐标系</w:t>
      </w:r>
      <w:ins w:id="0" w:author="Microsoft Office User" w:date="2021-03-17T09:02:00Z">
        <w:r w:rsidRPr="0051494D">
          <w:rPr>
            <w:rFonts w:cs="Heiti SC"/>
            <w:color w:val="000000"/>
            <w:sz w:val="28"/>
            <w:szCs w:val="28"/>
          </w:rPr>
          <w:t>{0}</w:t>
        </w:r>
      </w:ins>
      <w:r w:rsidRPr="0051494D">
        <w:rPr>
          <w:rFonts w:cs="Heiti SC" w:hint="eastAsia"/>
          <w:color w:val="000000"/>
          <w:sz w:val="28"/>
          <w:szCs w:val="28"/>
        </w:rPr>
        <w:t>绕通过</w:t>
      </w:r>
      <w:r w:rsidR="0039348B">
        <w:rPr>
          <w:rFonts w:cs="Heiti SC" w:hint="eastAsia"/>
          <w:color w:val="000000"/>
          <w:sz w:val="28"/>
          <w:szCs w:val="28"/>
        </w:rPr>
        <w:t>原</w:t>
      </w:r>
      <w:r w:rsidRPr="0051494D">
        <w:rPr>
          <w:rFonts w:cs="Heiti SC" w:hint="eastAsia"/>
          <w:color w:val="000000"/>
          <w:sz w:val="28"/>
          <w:szCs w:val="28"/>
        </w:rPr>
        <w:t>点的直线</w:t>
      </w:r>
      <m:oMath>
        <m:r>
          <w:ins w:id="1" w:author="Microsoft Office User" w:date="2021-03-17T09:02:00Z">
            <w:rPr>
              <w:rFonts w:ascii="Cambria Math" w:hAnsi="Cambria Math" w:cs="Heiti SC"/>
              <w:color w:val="000000"/>
              <w:sz w:val="28"/>
              <w:szCs w:val="28"/>
            </w:rPr>
            <m:t>n</m:t>
          </w:ins>
        </m:r>
      </m:oMath>
      <w:ins w:id="2" w:author="Microsoft Office User" w:date="2021-03-17T09:03:00Z">
        <w:r w:rsidRPr="0051494D">
          <w:rPr>
            <w:rFonts w:cs="Heiti SC" w:hint="eastAsia"/>
            <w:color w:val="000000"/>
            <w:sz w:val="28"/>
            <w:szCs w:val="28"/>
          </w:rPr>
          <w:t>逆时针</w:t>
        </w:r>
      </w:ins>
      <w:r w:rsidRPr="0051494D">
        <w:rPr>
          <w:rFonts w:cs="Heiti SC" w:hint="eastAsia"/>
          <w:color w:val="000000"/>
          <w:sz w:val="28"/>
          <w:szCs w:val="28"/>
        </w:rPr>
        <w:t>旋转</w:t>
      </w:r>
      <m:oMath>
        <m:r>
          <w:ins w:id="3" w:author="Microsoft Office User" w:date="2021-03-17T09:03:00Z">
            <w:rPr>
              <w:rFonts w:ascii="Cambria Math" w:hAnsi="Cambria Math" w:cs="Heiti SC"/>
              <w:color w:val="000000"/>
              <w:sz w:val="28"/>
              <w:szCs w:val="28"/>
            </w:rPr>
            <m:t>θ</m:t>
          </w:ins>
        </m:r>
      </m:oMath>
      <w:r>
        <w:rPr>
          <w:rFonts w:cs="Heiti SC" w:hint="eastAsia"/>
          <w:iCs/>
          <w:color w:val="000000"/>
          <w:sz w:val="28"/>
          <w:szCs w:val="28"/>
        </w:rPr>
        <w:t>角(右手系</w:t>
      </w:r>
      <w:r>
        <w:rPr>
          <w:rFonts w:cs="Heiti SC"/>
          <w:iCs/>
          <w:color w:val="000000"/>
          <w:sz w:val="28"/>
          <w:szCs w:val="28"/>
        </w:rPr>
        <w:t>)</w:t>
      </w:r>
      <w:r w:rsidRPr="0051494D">
        <w:rPr>
          <w:rFonts w:cs="Heiti SC" w:hint="eastAsia"/>
          <w:color w:val="000000"/>
          <w:sz w:val="28"/>
          <w:szCs w:val="28"/>
        </w:rPr>
        <w:t>后得到坐标系</w:t>
      </w:r>
      <w:r>
        <w:rPr>
          <w:rFonts w:cs="Heiti SC"/>
          <w:color w:val="000000"/>
          <w:sz w:val="28"/>
          <w:szCs w:val="28"/>
        </w:rPr>
        <w:t>{1}</w:t>
      </w:r>
      <w:r w:rsidRPr="0051494D">
        <w:rPr>
          <w:rFonts w:cs="Heiti SC" w:hint="eastAsia"/>
          <w:color w:val="000000"/>
          <w:sz w:val="28"/>
          <w:szCs w:val="28"/>
        </w:rPr>
        <w:t>，请用的</w:t>
      </w:r>
      <m:oMath>
        <m:r>
          <w:ins w:id="4" w:author="Microsoft Office User" w:date="2021-03-17T09:02:00Z">
            <w:rPr>
              <w:rFonts w:ascii="Cambria Math" w:hAnsi="Cambria Math" w:cs="Heiti SC"/>
              <w:color w:val="000000"/>
              <w:sz w:val="28"/>
              <w:szCs w:val="28"/>
            </w:rPr>
            <m:t>n</m:t>
          </w:ins>
        </m:r>
      </m:oMath>
      <w:r w:rsidRPr="0051494D">
        <w:rPr>
          <w:rFonts w:cs="Heiti SC" w:hint="eastAsia"/>
          <w:color w:val="000000"/>
          <w:sz w:val="28"/>
          <w:szCs w:val="28"/>
        </w:rPr>
        <w:t>单位向量为</w:t>
      </w:r>
      <w:r w:rsidRPr="0051494D">
        <w:rPr>
          <w:rFonts w:cs="Heiti SC"/>
          <w:color w:val="000000"/>
          <w:sz w:val="28"/>
          <w:szCs w:val="28"/>
        </w:rPr>
        <w:t>[</w:t>
      </w:r>
      <w:proofErr w:type="spellStart"/>
      <w:r w:rsidRPr="0051494D">
        <w:rPr>
          <w:rFonts w:cs="Heiti SC"/>
          <w:color w:val="000000"/>
          <w:sz w:val="28"/>
          <w:szCs w:val="28"/>
        </w:rPr>
        <w:t>nx</w:t>
      </w:r>
      <w:proofErr w:type="spellEnd"/>
      <w:r w:rsidRPr="0051494D">
        <w:rPr>
          <w:rFonts w:cs="Heiti SC"/>
          <w:color w:val="000000"/>
          <w:sz w:val="28"/>
          <w:szCs w:val="28"/>
        </w:rPr>
        <w:t xml:space="preserve">, </w:t>
      </w:r>
      <w:proofErr w:type="spellStart"/>
      <w:r w:rsidRPr="0051494D">
        <w:rPr>
          <w:rFonts w:cs="Heiti SC"/>
          <w:color w:val="000000"/>
          <w:sz w:val="28"/>
          <w:szCs w:val="28"/>
        </w:rPr>
        <w:t>ny</w:t>
      </w:r>
      <w:proofErr w:type="spellEnd"/>
      <w:r w:rsidRPr="0051494D">
        <w:rPr>
          <w:rFonts w:cs="Heiti SC"/>
          <w:color w:val="000000"/>
          <w:sz w:val="28"/>
          <w:szCs w:val="28"/>
        </w:rPr>
        <w:t xml:space="preserve">, </w:t>
      </w:r>
      <w:proofErr w:type="spellStart"/>
      <w:r w:rsidRPr="0051494D">
        <w:rPr>
          <w:rFonts w:cs="Heiti SC"/>
          <w:color w:val="000000"/>
          <w:sz w:val="28"/>
          <w:szCs w:val="28"/>
        </w:rPr>
        <w:t>nz</w:t>
      </w:r>
      <w:proofErr w:type="spellEnd"/>
      <w:r w:rsidRPr="0051494D">
        <w:rPr>
          <w:rFonts w:cs="Heiti SC"/>
          <w:color w:val="000000"/>
          <w:sz w:val="28"/>
          <w:szCs w:val="28"/>
        </w:rPr>
        <w:t>]</w:t>
      </w:r>
      <w:r w:rsidRPr="0051494D">
        <w:rPr>
          <w:rFonts w:cs="Heiti SC"/>
          <w:color w:val="000000"/>
          <w:sz w:val="28"/>
          <w:szCs w:val="28"/>
          <w:vertAlign w:val="superscript"/>
        </w:rPr>
        <w:t>T</w:t>
      </w:r>
      <w:r w:rsidRPr="0051494D">
        <w:rPr>
          <w:rFonts w:cs="Heiti SC" w:hint="eastAsia"/>
          <w:color w:val="000000"/>
          <w:sz w:val="28"/>
          <w:szCs w:val="28"/>
        </w:rPr>
        <w:t>和旋转</w:t>
      </w:r>
      <w:r>
        <w:rPr>
          <w:rFonts w:cs="Heiti SC" w:hint="eastAsia"/>
          <w:color w:val="000000"/>
          <w:sz w:val="28"/>
          <w:szCs w:val="28"/>
        </w:rPr>
        <w:t>角度</w:t>
      </w:r>
      <m:oMath>
        <m:r>
          <w:ins w:id="5" w:author="Microsoft Office User" w:date="2021-03-17T09:03:00Z">
            <w:rPr>
              <w:rFonts w:ascii="Cambria Math" w:hAnsi="Cambria Math" w:cs="Heiti SC"/>
              <w:color w:val="000000"/>
              <w:sz w:val="28"/>
              <w:szCs w:val="28"/>
            </w:rPr>
            <m:t>θ</m:t>
          </w:ins>
        </m:r>
      </m:oMath>
      <w:r w:rsidRPr="0051494D">
        <w:rPr>
          <w:rFonts w:cs="Heiti SC" w:hint="eastAsia"/>
          <w:color w:val="000000"/>
          <w:sz w:val="28"/>
          <w:szCs w:val="28"/>
        </w:rPr>
        <w:t>表示坐标变换矩阵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sPre>
      </m:oMath>
      <w:r w:rsidRPr="0051494D">
        <w:rPr>
          <w:rFonts w:cs="Heiti SC" w:hint="eastAsia"/>
          <w:color w:val="000000"/>
          <w:sz w:val="28"/>
          <w:szCs w:val="28"/>
        </w:rPr>
        <w:t>，</w:t>
      </w:r>
      <w:r>
        <w:rPr>
          <w:rFonts w:cs="Heiti SC" w:hint="eastAsia"/>
          <w:color w:val="000000"/>
          <w:sz w:val="28"/>
          <w:szCs w:val="28"/>
        </w:rPr>
        <w:t>并给出</w:t>
      </w:r>
      <w:r w:rsidRPr="0051494D">
        <w:rPr>
          <w:rFonts w:cs="Heiti SC" w:hint="eastAsia"/>
          <w:color w:val="000000"/>
          <w:sz w:val="28"/>
          <w:szCs w:val="28"/>
        </w:rPr>
        <w:t xml:space="preserve">完整的推导过程。 </w:t>
      </w:r>
    </w:p>
    <w:sectPr w:rsidR="0051494D" w:rsidRPr="0051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73BFD"/>
    <w:multiLevelType w:val="hybridMultilevel"/>
    <w:tmpl w:val="6BA622F6"/>
    <w:lvl w:ilvl="0" w:tplc="36DE573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Heiti SC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4441D8"/>
    <w:multiLevelType w:val="hybridMultilevel"/>
    <w:tmpl w:val="2440EF02"/>
    <w:lvl w:ilvl="0" w:tplc="68F022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8435524">
    <w:abstractNumId w:val="0"/>
  </w:num>
  <w:num w:numId="2" w16cid:durableId="7725544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F1"/>
    <w:rsid w:val="000E2AA2"/>
    <w:rsid w:val="0039348B"/>
    <w:rsid w:val="0051494D"/>
    <w:rsid w:val="005A5F5A"/>
    <w:rsid w:val="006B72CF"/>
    <w:rsid w:val="007815A7"/>
    <w:rsid w:val="007824DA"/>
    <w:rsid w:val="00A442F2"/>
    <w:rsid w:val="00AA073C"/>
    <w:rsid w:val="00BC18FC"/>
    <w:rsid w:val="00D94025"/>
    <w:rsid w:val="00DA3FA0"/>
    <w:rsid w:val="00DE2476"/>
    <w:rsid w:val="00DE435F"/>
    <w:rsid w:val="00EC3BF9"/>
    <w:rsid w:val="00F441E7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9F98C2-8D22-AC4C-BBC0-793FD3D8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CF1"/>
    <w:rPr>
      <w:color w:val="808080"/>
    </w:rPr>
  </w:style>
  <w:style w:type="paragraph" w:styleId="a4">
    <w:name w:val="List Paragraph"/>
    <w:basedOn w:val="a"/>
    <w:uiPriority w:val="34"/>
    <w:qFormat/>
    <w:rsid w:val="00A442F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514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51494D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494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ZMG</cp:lastModifiedBy>
  <cp:revision>16</cp:revision>
  <dcterms:created xsi:type="dcterms:W3CDTF">2021-02-26T07:27:00Z</dcterms:created>
  <dcterms:modified xsi:type="dcterms:W3CDTF">2023-02-28T10:07:00Z</dcterms:modified>
</cp:coreProperties>
</file>