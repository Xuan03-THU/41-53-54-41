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25"/>
      </w:tblGrid>
      <w:tr w:rsidR="00115996" w:rsidRPr="00DD0FFD" w14:paraId="69B688D5" w14:textId="77777777" w:rsidTr="00DC0D56">
        <w:tc>
          <w:tcPr>
            <w:tcW w:w="9025" w:type="dxa"/>
          </w:tcPr>
          <w:p w14:paraId="52FCE65C" w14:textId="77777777" w:rsidR="00115996" w:rsidRDefault="00115996" w:rsidP="00EE1B96">
            <w:pPr>
              <w:spacing w:after="120" w:line="360" w:lineRule="auto"/>
              <w:jc w:val="center"/>
              <w:rPr>
                <w:rFonts w:ascii="Calibri" w:hAnsi="宋体"/>
                <w:b/>
                <w:spacing w:val="20"/>
                <w:szCs w:val="21"/>
                <w:u w:val="single"/>
              </w:rPr>
            </w:pPr>
            <w:r w:rsidRPr="00DD0FFD">
              <w:rPr>
                <w:rFonts w:ascii="Calibri" w:hAnsi="宋体"/>
                <w:b/>
                <w:spacing w:val="20"/>
                <w:szCs w:val="21"/>
                <w:u w:val="single"/>
              </w:rPr>
              <w:t>清华大学本科生考试试题专用纸</w:t>
            </w:r>
          </w:p>
          <w:p w14:paraId="4B1E342F" w14:textId="77777777" w:rsidR="00BE5AEC" w:rsidRPr="004F1123" w:rsidRDefault="00BE5AEC" w:rsidP="00EE1B96">
            <w:pPr>
              <w:spacing w:after="120" w:line="360" w:lineRule="auto"/>
              <w:jc w:val="center"/>
              <w:rPr>
                <w:rFonts w:ascii="Calibri" w:hAnsi="Calibri"/>
                <w:szCs w:val="21"/>
              </w:rPr>
            </w:pPr>
          </w:p>
          <w:p w14:paraId="60C4C3F7" w14:textId="6AF97DCA" w:rsidR="00115996" w:rsidRPr="00DD0FFD" w:rsidRDefault="00115996" w:rsidP="00DD0FFD">
            <w:pPr>
              <w:spacing w:line="360" w:lineRule="auto"/>
              <w:ind w:firstLineChars="200" w:firstLine="420"/>
              <w:rPr>
                <w:rFonts w:ascii="Calibri" w:hAnsi="Calibri"/>
                <w:szCs w:val="21"/>
              </w:rPr>
            </w:pPr>
            <w:r w:rsidRPr="00DD0FFD">
              <w:rPr>
                <w:rFonts w:ascii="Calibri" w:hAnsi="宋体"/>
                <w:szCs w:val="21"/>
              </w:rPr>
              <w:t>考试课程</w:t>
            </w:r>
            <w:r w:rsidRPr="00DD0FFD">
              <w:rPr>
                <w:rFonts w:ascii="Calibri" w:hAnsi="Calibri"/>
                <w:szCs w:val="21"/>
                <w:u w:val="single"/>
              </w:rPr>
              <w:t xml:space="preserve"> </w:t>
            </w:r>
            <w:r w:rsidRPr="00DD0FFD">
              <w:rPr>
                <w:rFonts w:ascii="Calibri" w:hAnsi="宋体"/>
                <w:szCs w:val="21"/>
                <w:u w:val="single"/>
              </w:rPr>
              <w:t>计算机语言与程序设计</w:t>
            </w:r>
            <w:r w:rsidRPr="00DD0FFD">
              <w:rPr>
                <w:rFonts w:ascii="Calibri" w:hAnsi="Calibri"/>
                <w:szCs w:val="21"/>
                <w:u w:val="single"/>
              </w:rPr>
              <w:t xml:space="preserve"> </w:t>
            </w:r>
            <w:r w:rsidRPr="00DD0FFD">
              <w:rPr>
                <w:rFonts w:ascii="Calibri" w:hAnsi="Calibri"/>
                <w:szCs w:val="21"/>
              </w:rPr>
              <w:t xml:space="preserve"> </w:t>
            </w:r>
            <w:r w:rsidRPr="00DD0FFD">
              <w:rPr>
                <w:rFonts w:ascii="Calibri" w:hAnsi="宋体"/>
                <w:szCs w:val="21"/>
              </w:rPr>
              <w:t>（</w:t>
            </w:r>
            <w:r w:rsidRPr="00DD0FFD">
              <w:rPr>
                <w:rFonts w:ascii="Calibri" w:hAnsi="Calibri"/>
                <w:szCs w:val="21"/>
              </w:rPr>
              <w:t xml:space="preserve">   </w:t>
            </w:r>
            <w:r w:rsidRPr="00DD0FFD">
              <w:rPr>
                <w:rFonts w:ascii="Calibri" w:hAnsi="宋体"/>
                <w:szCs w:val="21"/>
              </w:rPr>
              <w:t>卷）</w:t>
            </w:r>
            <w:r w:rsidRPr="00DD0FFD">
              <w:rPr>
                <w:rFonts w:ascii="Calibri" w:hAnsi="Calibri"/>
                <w:szCs w:val="21"/>
              </w:rPr>
              <w:t xml:space="preserve">    20</w:t>
            </w:r>
            <w:r w:rsidR="004F1123">
              <w:rPr>
                <w:rFonts w:ascii="Calibri" w:hAnsi="Calibri" w:hint="eastAsia"/>
                <w:szCs w:val="21"/>
              </w:rPr>
              <w:t>20</w:t>
            </w:r>
            <w:r w:rsidRPr="00DD0FFD">
              <w:rPr>
                <w:rFonts w:ascii="Calibri" w:hAnsi="Calibri"/>
                <w:szCs w:val="21"/>
              </w:rPr>
              <w:t xml:space="preserve"> </w:t>
            </w:r>
            <w:r w:rsidRPr="00DD0FFD">
              <w:rPr>
                <w:rFonts w:ascii="Calibri" w:hAnsi="宋体"/>
                <w:szCs w:val="21"/>
              </w:rPr>
              <w:t>年</w:t>
            </w:r>
            <w:r w:rsidRPr="00DD0FFD">
              <w:rPr>
                <w:rFonts w:ascii="Calibri" w:hAnsi="Calibri"/>
                <w:szCs w:val="21"/>
              </w:rPr>
              <w:t xml:space="preserve"> 1 </w:t>
            </w:r>
            <w:r w:rsidRPr="00DD0FFD">
              <w:rPr>
                <w:rFonts w:ascii="Calibri" w:hAnsi="宋体"/>
                <w:szCs w:val="21"/>
              </w:rPr>
              <w:t>月</w:t>
            </w:r>
            <w:r w:rsidRPr="00DD0FFD">
              <w:rPr>
                <w:rFonts w:ascii="Calibri" w:hAnsi="Calibri"/>
                <w:szCs w:val="21"/>
              </w:rPr>
              <w:t xml:space="preserve"> </w:t>
            </w:r>
            <w:r w:rsidR="004F1123">
              <w:rPr>
                <w:rFonts w:ascii="Calibri" w:hAnsi="Calibri" w:hint="eastAsia"/>
                <w:szCs w:val="21"/>
              </w:rPr>
              <w:t>7</w:t>
            </w:r>
            <w:r w:rsidRPr="00DD0FFD">
              <w:rPr>
                <w:rFonts w:ascii="Calibri" w:hAnsi="Calibri"/>
                <w:szCs w:val="21"/>
              </w:rPr>
              <w:t xml:space="preserve"> </w:t>
            </w:r>
            <w:r w:rsidRPr="00DD0FFD">
              <w:rPr>
                <w:rFonts w:ascii="Calibri" w:hAnsi="宋体"/>
                <w:szCs w:val="21"/>
              </w:rPr>
              <w:t>日</w:t>
            </w:r>
          </w:p>
          <w:p w14:paraId="779ED336" w14:textId="6CA0D2EE" w:rsidR="00115996" w:rsidRPr="00DD0FFD" w:rsidRDefault="00115996" w:rsidP="00EE1B96">
            <w:pPr>
              <w:spacing w:line="360" w:lineRule="auto"/>
              <w:ind w:firstLine="465"/>
              <w:rPr>
                <w:rFonts w:ascii="Calibri" w:hAnsi="Calibri"/>
                <w:szCs w:val="21"/>
                <w:u w:val="single"/>
              </w:rPr>
            </w:pPr>
            <w:r w:rsidRPr="00DD0FFD">
              <w:rPr>
                <w:rFonts w:ascii="Calibri" w:hAnsi="宋体"/>
                <w:szCs w:val="21"/>
              </w:rPr>
              <w:t>姓名</w:t>
            </w:r>
            <w:r w:rsidRPr="00DD0FFD">
              <w:rPr>
                <w:rFonts w:ascii="Calibri" w:hAnsi="Calibri"/>
                <w:szCs w:val="21"/>
                <w:u w:val="single"/>
              </w:rPr>
              <w:t xml:space="preserve">     </w:t>
            </w:r>
            <w:r w:rsidRPr="00DD0FFD">
              <w:rPr>
                <w:rFonts w:ascii="Calibri" w:hAnsi="Calibri"/>
                <w:szCs w:val="21"/>
              </w:rPr>
              <w:t xml:space="preserve">     </w:t>
            </w:r>
            <w:r w:rsidRPr="00DD0FFD">
              <w:rPr>
                <w:rFonts w:ascii="Calibri" w:hAnsi="宋体"/>
                <w:szCs w:val="21"/>
              </w:rPr>
              <w:t>班级</w:t>
            </w:r>
            <w:r w:rsidRPr="00DD0FFD">
              <w:rPr>
                <w:rFonts w:ascii="Calibri" w:hAnsi="Calibri"/>
                <w:szCs w:val="21"/>
                <w:u w:val="single"/>
              </w:rPr>
              <w:t xml:space="preserve">   </w:t>
            </w:r>
            <w:r w:rsidR="003044C3">
              <w:rPr>
                <w:rFonts w:ascii="Calibri" w:hAnsi="Calibri" w:hint="eastAsia"/>
                <w:color w:val="FF0000"/>
                <w:szCs w:val="21"/>
                <w:u w:val="single"/>
              </w:rPr>
              <w:t>9</w:t>
            </w:r>
            <w:r w:rsidR="003044C3">
              <w:rPr>
                <w:rFonts w:ascii="Calibri" w:hAnsi="Calibri"/>
                <w:color w:val="FF0000"/>
                <w:szCs w:val="21"/>
                <w:u w:val="single"/>
              </w:rPr>
              <w:t>6</w:t>
            </w:r>
            <w:r w:rsidRPr="00DD0FFD">
              <w:rPr>
                <w:rFonts w:ascii="Calibri" w:hAnsi="Calibri"/>
                <w:szCs w:val="21"/>
                <w:u w:val="single"/>
              </w:rPr>
              <w:t xml:space="preserve">    </w:t>
            </w:r>
            <w:r w:rsidRPr="00DD0FFD">
              <w:rPr>
                <w:rFonts w:ascii="Calibri" w:hAnsi="Calibri"/>
                <w:szCs w:val="21"/>
              </w:rPr>
              <w:t xml:space="preserve">    </w:t>
            </w:r>
            <w:r w:rsidRPr="00DD0FFD">
              <w:rPr>
                <w:rFonts w:ascii="Calibri" w:hAnsi="宋体"/>
                <w:szCs w:val="21"/>
              </w:rPr>
              <w:t>学号</w:t>
            </w:r>
            <w:r w:rsidRPr="00DD0FFD">
              <w:rPr>
                <w:rFonts w:ascii="Calibri" w:hAnsi="Calibri"/>
                <w:szCs w:val="21"/>
                <w:u w:val="single"/>
              </w:rPr>
              <w:t xml:space="preserve">         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75"/>
              <w:gridCol w:w="811"/>
              <w:gridCol w:w="855"/>
              <w:gridCol w:w="856"/>
              <w:gridCol w:w="856"/>
              <w:gridCol w:w="856"/>
              <w:gridCol w:w="856"/>
            </w:tblGrid>
            <w:tr w:rsidR="00115996" w:rsidRPr="00DD0FFD" w14:paraId="6D7767B5" w14:textId="77777777" w:rsidTr="00EE1B96">
              <w:trPr>
                <w:jc w:val="center"/>
              </w:trPr>
              <w:tc>
                <w:tcPr>
                  <w:tcW w:w="775" w:type="dxa"/>
                  <w:vMerge w:val="restart"/>
                </w:tcPr>
                <w:p w14:paraId="2319C1D2" w14:textId="77777777" w:rsidR="00115996" w:rsidRPr="00DD0FFD" w:rsidRDefault="00115996" w:rsidP="00DA15F7">
                  <w:pPr>
                    <w:spacing w:line="0" w:lineRule="atLeast"/>
                    <w:jc w:val="center"/>
                    <w:rPr>
                      <w:rFonts w:ascii="Calibri" w:hAnsi="Calibri"/>
                      <w:szCs w:val="21"/>
                    </w:rPr>
                  </w:pPr>
                  <w:r w:rsidRPr="00DD0FFD">
                    <w:rPr>
                      <w:rFonts w:ascii="Calibri" w:hAnsi="宋体"/>
                      <w:szCs w:val="21"/>
                    </w:rPr>
                    <w:t>大题</w:t>
                  </w:r>
                </w:p>
              </w:tc>
              <w:tc>
                <w:tcPr>
                  <w:tcW w:w="811" w:type="dxa"/>
                </w:tcPr>
                <w:p w14:paraId="2E2D4ADD" w14:textId="77777777" w:rsidR="00115996" w:rsidRPr="00DD0FFD" w:rsidRDefault="00115996" w:rsidP="00DA15F7">
                  <w:pPr>
                    <w:spacing w:line="0" w:lineRule="atLeast"/>
                    <w:jc w:val="center"/>
                    <w:rPr>
                      <w:rFonts w:ascii="Calibri" w:hAnsi="Calibri"/>
                      <w:szCs w:val="21"/>
                    </w:rPr>
                  </w:pPr>
                  <w:r w:rsidRPr="00DD0FFD">
                    <w:rPr>
                      <w:rFonts w:ascii="Calibri" w:hAnsi="宋体"/>
                      <w:szCs w:val="21"/>
                    </w:rPr>
                    <w:t>题号</w:t>
                  </w:r>
                </w:p>
              </w:tc>
              <w:tc>
                <w:tcPr>
                  <w:tcW w:w="855" w:type="dxa"/>
                </w:tcPr>
                <w:p w14:paraId="1A9DD542" w14:textId="77777777" w:rsidR="00115996" w:rsidRPr="00DD0FFD" w:rsidRDefault="00115996" w:rsidP="00DA15F7">
                  <w:pPr>
                    <w:spacing w:line="0" w:lineRule="atLeast"/>
                    <w:jc w:val="center"/>
                    <w:rPr>
                      <w:rFonts w:ascii="Calibri" w:hAnsi="Calibri"/>
                      <w:szCs w:val="21"/>
                    </w:rPr>
                  </w:pPr>
                  <w:r w:rsidRPr="00DD0FFD">
                    <w:rPr>
                      <w:rFonts w:ascii="Calibri" w:hAnsi="宋体"/>
                      <w:szCs w:val="21"/>
                    </w:rPr>
                    <w:t>一</w:t>
                  </w:r>
                </w:p>
              </w:tc>
              <w:tc>
                <w:tcPr>
                  <w:tcW w:w="856" w:type="dxa"/>
                </w:tcPr>
                <w:p w14:paraId="340AF7B4" w14:textId="77777777" w:rsidR="00115996" w:rsidRPr="00DD0FFD" w:rsidRDefault="00115996" w:rsidP="00DA15F7">
                  <w:pPr>
                    <w:spacing w:line="0" w:lineRule="atLeast"/>
                    <w:jc w:val="center"/>
                    <w:rPr>
                      <w:rFonts w:ascii="Calibri" w:hAnsi="Calibri"/>
                      <w:szCs w:val="21"/>
                    </w:rPr>
                  </w:pPr>
                  <w:r w:rsidRPr="00DD0FFD">
                    <w:rPr>
                      <w:rFonts w:ascii="Calibri" w:hAnsi="宋体"/>
                      <w:szCs w:val="21"/>
                    </w:rPr>
                    <w:t>二</w:t>
                  </w:r>
                </w:p>
              </w:tc>
              <w:tc>
                <w:tcPr>
                  <w:tcW w:w="856" w:type="dxa"/>
                </w:tcPr>
                <w:p w14:paraId="23CD8D1C" w14:textId="77777777" w:rsidR="00115996" w:rsidRPr="00DD0FFD" w:rsidRDefault="00115996" w:rsidP="00DA15F7">
                  <w:pPr>
                    <w:spacing w:line="0" w:lineRule="atLeast"/>
                    <w:jc w:val="center"/>
                    <w:rPr>
                      <w:rFonts w:ascii="Calibri" w:hAnsi="Calibri"/>
                      <w:szCs w:val="21"/>
                    </w:rPr>
                  </w:pPr>
                  <w:r w:rsidRPr="00DD0FFD">
                    <w:rPr>
                      <w:rFonts w:ascii="Calibri" w:hAnsi="宋体"/>
                      <w:szCs w:val="21"/>
                    </w:rPr>
                    <w:t>三</w:t>
                  </w:r>
                </w:p>
              </w:tc>
              <w:tc>
                <w:tcPr>
                  <w:tcW w:w="856" w:type="dxa"/>
                </w:tcPr>
                <w:p w14:paraId="1FAB210C" w14:textId="77777777" w:rsidR="00115996" w:rsidRPr="00DD0FFD" w:rsidRDefault="00115996" w:rsidP="00DA15F7">
                  <w:pPr>
                    <w:spacing w:line="0" w:lineRule="atLeast"/>
                    <w:jc w:val="center"/>
                    <w:rPr>
                      <w:rFonts w:ascii="Calibri" w:hAnsi="Calibri"/>
                      <w:szCs w:val="21"/>
                    </w:rPr>
                  </w:pPr>
                  <w:r w:rsidRPr="00DD0FFD">
                    <w:rPr>
                      <w:rFonts w:ascii="Calibri" w:hAnsi="宋体"/>
                      <w:szCs w:val="21"/>
                    </w:rPr>
                    <w:t>四</w:t>
                  </w:r>
                </w:p>
              </w:tc>
              <w:tc>
                <w:tcPr>
                  <w:tcW w:w="856" w:type="dxa"/>
                  <w:vMerge w:val="restart"/>
                </w:tcPr>
                <w:p w14:paraId="031F93D8" w14:textId="77777777" w:rsidR="00115996" w:rsidRPr="00DD0FFD" w:rsidRDefault="00115996" w:rsidP="00DA15F7">
                  <w:pPr>
                    <w:spacing w:line="360" w:lineRule="auto"/>
                    <w:jc w:val="center"/>
                    <w:rPr>
                      <w:rFonts w:ascii="Calibri" w:hAnsi="Calibri"/>
                      <w:szCs w:val="21"/>
                    </w:rPr>
                  </w:pPr>
                  <w:r w:rsidRPr="00DD0FFD">
                    <w:rPr>
                      <w:rFonts w:ascii="Calibri" w:hAnsi="宋体"/>
                      <w:szCs w:val="21"/>
                    </w:rPr>
                    <w:t>总分</w:t>
                  </w:r>
                </w:p>
              </w:tc>
            </w:tr>
            <w:tr w:rsidR="00115996" w:rsidRPr="00DD0FFD" w14:paraId="1FDCBEB2" w14:textId="77777777" w:rsidTr="00EE1B96">
              <w:trPr>
                <w:jc w:val="center"/>
              </w:trPr>
              <w:tc>
                <w:tcPr>
                  <w:tcW w:w="775" w:type="dxa"/>
                  <w:vMerge/>
                </w:tcPr>
                <w:p w14:paraId="18D28B56" w14:textId="77777777" w:rsidR="00115996" w:rsidRPr="00DD0FFD" w:rsidRDefault="00115996" w:rsidP="00DA15F7">
                  <w:pPr>
                    <w:spacing w:line="0" w:lineRule="atLeast"/>
                    <w:jc w:val="center"/>
                    <w:rPr>
                      <w:rFonts w:ascii="Calibri" w:hAnsi="Calibri"/>
                      <w:szCs w:val="21"/>
                    </w:rPr>
                  </w:pPr>
                </w:p>
              </w:tc>
              <w:tc>
                <w:tcPr>
                  <w:tcW w:w="811" w:type="dxa"/>
                </w:tcPr>
                <w:p w14:paraId="6038211B" w14:textId="77777777" w:rsidR="00115996" w:rsidRPr="00DD0FFD" w:rsidRDefault="00115996" w:rsidP="00DA15F7">
                  <w:pPr>
                    <w:spacing w:line="0" w:lineRule="atLeast"/>
                    <w:jc w:val="center"/>
                    <w:rPr>
                      <w:rFonts w:ascii="Calibri" w:hAnsi="Calibri"/>
                      <w:szCs w:val="21"/>
                    </w:rPr>
                  </w:pPr>
                  <w:r w:rsidRPr="00DD0FFD">
                    <w:rPr>
                      <w:rFonts w:ascii="Calibri" w:hAnsi="宋体"/>
                      <w:szCs w:val="21"/>
                    </w:rPr>
                    <w:t>分数</w:t>
                  </w:r>
                </w:p>
              </w:tc>
              <w:tc>
                <w:tcPr>
                  <w:tcW w:w="855" w:type="dxa"/>
                </w:tcPr>
                <w:p w14:paraId="645AF1DB" w14:textId="77777777" w:rsidR="00115996" w:rsidRPr="00DD0FFD" w:rsidRDefault="00115996" w:rsidP="00DA15F7">
                  <w:pPr>
                    <w:spacing w:line="0" w:lineRule="atLeast"/>
                    <w:jc w:val="center"/>
                    <w:rPr>
                      <w:rFonts w:ascii="Calibri" w:hAnsi="Calibri"/>
                      <w:b/>
                      <w:color w:val="FF0000"/>
                      <w:szCs w:val="21"/>
                    </w:rPr>
                  </w:pPr>
                  <w:r w:rsidRPr="00DD0FFD">
                    <w:rPr>
                      <w:rFonts w:ascii="Calibri" w:hAnsi="Calibri"/>
                      <w:b/>
                      <w:color w:val="FF0000"/>
                      <w:szCs w:val="21"/>
                    </w:rPr>
                    <w:t>30</w:t>
                  </w:r>
                  <w:r w:rsidRPr="00DD0FFD">
                    <w:rPr>
                      <w:rFonts w:ascii="Calibri" w:hAnsi="宋体"/>
                      <w:b/>
                      <w:color w:val="FF0000"/>
                      <w:szCs w:val="21"/>
                    </w:rPr>
                    <w:t>分</w:t>
                  </w:r>
                </w:p>
              </w:tc>
              <w:tc>
                <w:tcPr>
                  <w:tcW w:w="856" w:type="dxa"/>
                </w:tcPr>
                <w:p w14:paraId="0FFD51BA" w14:textId="77777777" w:rsidR="00115996" w:rsidRPr="00DD0FFD" w:rsidRDefault="00115996" w:rsidP="00DA5C92">
                  <w:pPr>
                    <w:spacing w:line="0" w:lineRule="atLeast"/>
                    <w:jc w:val="center"/>
                    <w:rPr>
                      <w:rFonts w:ascii="Calibri" w:hAnsi="Calibri"/>
                      <w:b/>
                      <w:color w:val="FF0000"/>
                      <w:szCs w:val="21"/>
                    </w:rPr>
                  </w:pPr>
                  <w:r>
                    <w:rPr>
                      <w:rFonts w:ascii="Calibri" w:hAnsi="Calibri" w:hint="eastAsia"/>
                      <w:b/>
                      <w:color w:val="FF0000"/>
                      <w:szCs w:val="21"/>
                    </w:rPr>
                    <w:t>30</w:t>
                  </w:r>
                  <w:r w:rsidRPr="00DD0FFD">
                    <w:rPr>
                      <w:rFonts w:ascii="Calibri" w:hAnsi="宋体"/>
                      <w:b/>
                      <w:color w:val="FF0000"/>
                      <w:szCs w:val="21"/>
                    </w:rPr>
                    <w:t>分</w:t>
                  </w:r>
                </w:p>
              </w:tc>
              <w:tc>
                <w:tcPr>
                  <w:tcW w:w="856" w:type="dxa"/>
                </w:tcPr>
                <w:p w14:paraId="04350705" w14:textId="6BC88520" w:rsidR="00115996" w:rsidRPr="00DD0FFD" w:rsidRDefault="0067546C" w:rsidP="00447FE8">
                  <w:pPr>
                    <w:spacing w:line="0" w:lineRule="atLeast"/>
                    <w:jc w:val="center"/>
                    <w:rPr>
                      <w:rFonts w:ascii="Calibri" w:hAnsi="Calibri"/>
                      <w:b/>
                      <w:color w:val="FF0000"/>
                      <w:szCs w:val="21"/>
                    </w:rPr>
                  </w:pPr>
                  <w:r>
                    <w:rPr>
                      <w:rFonts w:ascii="Calibri" w:hAnsi="宋体" w:hint="eastAsia"/>
                      <w:b/>
                      <w:color w:val="FF0000"/>
                      <w:szCs w:val="21"/>
                    </w:rPr>
                    <w:t>33</w:t>
                  </w:r>
                  <w:r w:rsidR="00115996" w:rsidRPr="00DD0FFD">
                    <w:rPr>
                      <w:rFonts w:ascii="Calibri" w:hAnsi="宋体"/>
                      <w:b/>
                      <w:color w:val="FF0000"/>
                      <w:szCs w:val="21"/>
                    </w:rPr>
                    <w:t>分</w:t>
                  </w:r>
                </w:p>
              </w:tc>
              <w:tc>
                <w:tcPr>
                  <w:tcW w:w="856" w:type="dxa"/>
                </w:tcPr>
                <w:p w14:paraId="015AF202" w14:textId="0B8AAB68" w:rsidR="00115996" w:rsidRPr="00DD0FFD" w:rsidRDefault="0067546C" w:rsidP="00DA15F7">
                  <w:pPr>
                    <w:spacing w:line="0" w:lineRule="atLeast"/>
                    <w:jc w:val="center"/>
                    <w:rPr>
                      <w:rFonts w:ascii="Calibri" w:hAnsi="Calibri"/>
                      <w:b/>
                      <w:color w:val="FF0000"/>
                      <w:szCs w:val="21"/>
                    </w:rPr>
                  </w:pPr>
                  <w:r>
                    <w:rPr>
                      <w:rFonts w:ascii="Calibri" w:hAnsi="宋体" w:hint="eastAsia"/>
                      <w:b/>
                      <w:color w:val="FF0000"/>
                      <w:szCs w:val="21"/>
                    </w:rPr>
                    <w:t>7</w:t>
                  </w:r>
                  <w:r w:rsidR="00115996" w:rsidRPr="00DD0FFD">
                    <w:rPr>
                      <w:rFonts w:ascii="Calibri" w:hAnsi="宋体"/>
                      <w:b/>
                      <w:color w:val="FF0000"/>
                      <w:szCs w:val="21"/>
                    </w:rPr>
                    <w:t>分</w:t>
                  </w:r>
                </w:p>
              </w:tc>
              <w:tc>
                <w:tcPr>
                  <w:tcW w:w="856" w:type="dxa"/>
                  <w:vMerge/>
                </w:tcPr>
                <w:p w14:paraId="1902EA21" w14:textId="77777777" w:rsidR="00115996" w:rsidRPr="00DD0FFD" w:rsidRDefault="00115996" w:rsidP="00DA15F7">
                  <w:pPr>
                    <w:spacing w:line="360" w:lineRule="auto"/>
                    <w:jc w:val="center"/>
                    <w:rPr>
                      <w:rFonts w:ascii="Calibri" w:hAnsi="Calibri"/>
                      <w:szCs w:val="21"/>
                    </w:rPr>
                  </w:pPr>
                </w:p>
              </w:tc>
            </w:tr>
            <w:tr w:rsidR="00115996" w:rsidRPr="00DD0FFD" w14:paraId="151863F7" w14:textId="77777777" w:rsidTr="00EE1B96">
              <w:trPr>
                <w:jc w:val="center"/>
              </w:trPr>
              <w:tc>
                <w:tcPr>
                  <w:tcW w:w="1586" w:type="dxa"/>
                  <w:gridSpan w:val="2"/>
                </w:tcPr>
                <w:p w14:paraId="728C754F" w14:textId="77777777" w:rsidR="00115996" w:rsidRPr="00DD0FFD" w:rsidRDefault="00115996" w:rsidP="00DA15F7">
                  <w:pPr>
                    <w:spacing w:line="0" w:lineRule="atLeast"/>
                    <w:jc w:val="center"/>
                    <w:rPr>
                      <w:rFonts w:ascii="Calibri" w:hAnsi="Calibri"/>
                      <w:szCs w:val="21"/>
                    </w:rPr>
                  </w:pPr>
                  <w:r w:rsidRPr="00DD0FFD">
                    <w:rPr>
                      <w:rFonts w:ascii="Calibri" w:hAnsi="宋体"/>
                      <w:szCs w:val="21"/>
                    </w:rPr>
                    <w:t>成绩</w:t>
                  </w:r>
                </w:p>
              </w:tc>
              <w:tc>
                <w:tcPr>
                  <w:tcW w:w="855" w:type="dxa"/>
                </w:tcPr>
                <w:p w14:paraId="117D5A91" w14:textId="77777777" w:rsidR="00115996" w:rsidRPr="00DD0FFD" w:rsidRDefault="00115996" w:rsidP="00DA15F7">
                  <w:pPr>
                    <w:spacing w:line="0" w:lineRule="atLeast"/>
                    <w:jc w:val="center"/>
                    <w:rPr>
                      <w:rFonts w:ascii="Calibri" w:hAnsi="Calibri"/>
                      <w:szCs w:val="21"/>
                    </w:rPr>
                  </w:pPr>
                </w:p>
              </w:tc>
              <w:tc>
                <w:tcPr>
                  <w:tcW w:w="856" w:type="dxa"/>
                </w:tcPr>
                <w:p w14:paraId="1108161D" w14:textId="77777777" w:rsidR="00115996" w:rsidRPr="00DD0FFD" w:rsidRDefault="00115996" w:rsidP="00DA15F7">
                  <w:pPr>
                    <w:spacing w:line="0" w:lineRule="atLeast"/>
                    <w:jc w:val="center"/>
                    <w:rPr>
                      <w:rFonts w:ascii="Calibri" w:hAnsi="Calibri"/>
                      <w:szCs w:val="21"/>
                    </w:rPr>
                  </w:pPr>
                </w:p>
              </w:tc>
              <w:tc>
                <w:tcPr>
                  <w:tcW w:w="856" w:type="dxa"/>
                </w:tcPr>
                <w:p w14:paraId="7E451B2A" w14:textId="77777777" w:rsidR="00115996" w:rsidRPr="00DD0FFD" w:rsidRDefault="00115996" w:rsidP="00DA15F7">
                  <w:pPr>
                    <w:spacing w:line="0" w:lineRule="atLeast"/>
                    <w:jc w:val="center"/>
                    <w:rPr>
                      <w:rFonts w:ascii="Calibri" w:hAnsi="Calibri"/>
                      <w:szCs w:val="21"/>
                    </w:rPr>
                  </w:pPr>
                </w:p>
              </w:tc>
              <w:tc>
                <w:tcPr>
                  <w:tcW w:w="856" w:type="dxa"/>
                </w:tcPr>
                <w:p w14:paraId="3C302926" w14:textId="77777777" w:rsidR="00115996" w:rsidRPr="00DD0FFD" w:rsidRDefault="00115996" w:rsidP="00DA15F7">
                  <w:pPr>
                    <w:spacing w:line="0" w:lineRule="atLeast"/>
                    <w:jc w:val="center"/>
                    <w:rPr>
                      <w:rFonts w:ascii="Calibri" w:hAnsi="Calibri"/>
                      <w:szCs w:val="21"/>
                    </w:rPr>
                  </w:pPr>
                </w:p>
              </w:tc>
              <w:tc>
                <w:tcPr>
                  <w:tcW w:w="856" w:type="dxa"/>
                </w:tcPr>
                <w:p w14:paraId="1EA75945" w14:textId="77777777" w:rsidR="00115996" w:rsidRPr="00DD0FFD" w:rsidRDefault="00115996" w:rsidP="00DA15F7">
                  <w:pPr>
                    <w:spacing w:line="360" w:lineRule="auto"/>
                    <w:jc w:val="center"/>
                    <w:rPr>
                      <w:rFonts w:ascii="Calibri" w:hAnsi="Calibri"/>
                      <w:szCs w:val="21"/>
                    </w:rPr>
                  </w:pPr>
                </w:p>
              </w:tc>
            </w:tr>
          </w:tbl>
          <w:p w14:paraId="63BFC189" w14:textId="77777777" w:rsidR="00115996" w:rsidRPr="00DD0FFD" w:rsidRDefault="00115996" w:rsidP="00EE1B96">
            <w:pPr>
              <w:spacing w:line="0" w:lineRule="atLeast"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DD0FFD">
              <w:rPr>
                <w:rFonts w:ascii="Calibri" w:hAnsi="宋体" w:cs="宋体"/>
                <w:b/>
                <w:bCs/>
                <w:color w:val="000000"/>
                <w:kern w:val="0"/>
                <w:szCs w:val="21"/>
              </w:rPr>
              <w:t>试卷提交说明</w:t>
            </w:r>
          </w:p>
          <w:p w14:paraId="4E70978F" w14:textId="633739F1" w:rsidR="00115996" w:rsidRPr="00BD5E85" w:rsidRDefault="00115996" w:rsidP="00176780">
            <w:pPr>
              <w:numPr>
                <w:ilvl w:val="0"/>
                <w:numId w:val="6"/>
              </w:numPr>
              <w:spacing w:line="0" w:lineRule="atLeast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DD0FFD">
              <w:rPr>
                <w:rFonts w:ascii="Calibri" w:hAnsi="宋体" w:cs="宋体"/>
                <w:b/>
                <w:bCs/>
                <w:color w:val="000000"/>
                <w:kern w:val="0"/>
                <w:szCs w:val="21"/>
              </w:rPr>
              <w:t>在考卷上填写你的姓名、学号；</w:t>
            </w:r>
          </w:p>
          <w:p w14:paraId="58B6B621" w14:textId="1B6F6C88" w:rsidR="00BD5E85" w:rsidRPr="00DD0FFD" w:rsidRDefault="00BD5E85" w:rsidP="00176780">
            <w:pPr>
              <w:numPr>
                <w:ilvl w:val="0"/>
                <w:numId w:val="6"/>
              </w:numPr>
              <w:spacing w:line="0" w:lineRule="atLeast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D5E85">
              <w:rPr>
                <w:rFonts w:ascii="Calibri" w:hAnsi="Calibri" w:cs="宋体" w:hint="eastAsia"/>
                <w:b/>
                <w:bCs/>
                <w:color w:val="FF0000"/>
                <w:kern w:val="0"/>
                <w:szCs w:val="21"/>
              </w:rPr>
              <w:t>所有程序，都只能使用</w:t>
            </w:r>
            <w:r w:rsidRPr="00BD5E85">
              <w:rPr>
                <w:rFonts w:ascii="Calibri" w:hAnsi="Calibri" w:cs="宋体" w:hint="eastAsia"/>
                <w:b/>
                <w:bCs/>
                <w:color w:val="FF0000"/>
                <w:kern w:val="0"/>
                <w:szCs w:val="21"/>
              </w:rPr>
              <w:t>C</w:t>
            </w:r>
            <w:r w:rsidRPr="00BD5E85">
              <w:rPr>
                <w:rFonts w:ascii="Calibri" w:hAnsi="Calibri" w:cs="宋体"/>
                <w:b/>
                <w:bCs/>
                <w:color w:val="FF0000"/>
                <w:kern w:val="0"/>
                <w:szCs w:val="21"/>
              </w:rPr>
              <w:t>89</w:t>
            </w:r>
            <w:r w:rsidRPr="00BD5E85">
              <w:rPr>
                <w:rFonts w:ascii="Calibri" w:hAnsi="Calibri" w:cs="宋体" w:hint="eastAsia"/>
                <w:b/>
                <w:bCs/>
                <w:color w:val="FF0000"/>
                <w:kern w:val="0"/>
                <w:szCs w:val="21"/>
              </w:rPr>
              <w:t>/</w:t>
            </w:r>
            <w:r w:rsidRPr="00BD5E85">
              <w:rPr>
                <w:rFonts w:ascii="Calibri" w:hAnsi="Calibri" w:cs="宋体"/>
                <w:b/>
                <w:bCs/>
                <w:color w:val="FF0000"/>
                <w:kern w:val="0"/>
                <w:szCs w:val="21"/>
              </w:rPr>
              <w:t>C99</w:t>
            </w:r>
            <w:r w:rsidRPr="00BD5E85">
              <w:rPr>
                <w:rFonts w:ascii="Calibri" w:hAnsi="Calibri" w:cs="宋体" w:hint="eastAsia"/>
                <w:b/>
                <w:bCs/>
                <w:color w:val="FF0000"/>
                <w:kern w:val="0"/>
                <w:szCs w:val="21"/>
              </w:rPr>
              <w:t>标准包含的头文件</w:t>
            </w: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；</w:t>
            </w:r>
          </w:p>
          <w:p w14:paraId="50732D47" w14:textId="042F5594" w:rsidR="00115996" w:rsidRPr="00DD0FFD" w:rsidRDefault="00115996" w:rsidP="00176780">
            <w:pPr>
              <w:numPr>
                <w:ilvl w:val="0"/>
                <w:numId w:val="6"/>
              </w:numPr>
              <w:spacing w:line="0" w:lineRule="atLeast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DD0FFD">
              <w:rPr>
                <w:rFonts w:ascii="Calibri" w:hAnsi="宋体" w:cs="宋体"/>
                <w:b/>
                <w:bCs/>
                <w:color w:val="000000"/>
                <w:kern w:val="0"/>
                <w:szCs w:val="21"/>
              </w:rPr>
              <w:t>按要求编程，调试运行，将每道题的结果</w:t>
            </w:r>
            <w:r w:rsidR="004F1123">
              <w:rPr>
                <w:rFonts w:ascii="Calibri" w:hAnsi="宋体" w:cs="宋体" w:hint="eastAsia"/>
                <w:b/>
                <w:bCs/>
                <w:color w:val="000000"/>
                <w:kern w:val="0"/>
                <w:szCs w:val="21"/>
              </w:rPr>
              <w:t>拷</w:t>
            </w:r>
            <w:r w:rsidRPr="00DD0FFD">
              <w:rPr>
                <w:rFonts w:ascii="Calibri" w:hAnsi="宋体" w:cs="宋体"/>
                <w:b/>
                <w:bCs/>
                <w:color w:val="000000"/>
                <w:kern w:val="0"/>
                <w:szCs w:val="21"/>
              </w:rPr>
              <w:t>屏，粘贴在考卷对应的题后；</w:t>
            </w:r>
          </w:p>
          <w:p w14:paraId="6D9CDEF2" w14:textId="77777777" w:rsidR="00115996" w:rsidRPr="00DD0FFD" w:rsidRDefault="00115996" w:rsidP="00176780">
            <w:pPr>
              <w:numPr>
                <w:ilvl w:val="0"/>
                <w:numId w:val="6"/>
              </w:numPr>
              <w:spacing w:line="0" w:lineRule="atLeast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DD0FFD">
              <w:rPr>
                <w:rFonts w:ascii="Calibri" w:hAnsi="宋体" w:cs="宋体"/>
                <w:b/>
                <w:bCs/>
                <w:color w:val="000000"/>
                <w:kern w:val="0"/>
                <w:szCs w:val="21"/>
              </w:rPr>
              <w:t>交卷时，提交一个压缩文件包，包括：</w:t>
            </w:r>
          </w:p>
          <w:p w14:paraId="4DD49602" w14:textId="64972667" w:rsidR="00115996" w:rsidRPr="0090019D" w:rsidRDefault="00115996" w:rsidP="0090019D">
            <w:pPr>
              <w:numPr>
                <w:ilvl w:val="1"/>
                <w:numId w:val="4"/>
              </w:numPr>
              <w:spacing w:line="0" w:lineRule="atLeast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DD0FFD">
              <w:rPr>
                <w:rFonts w:ascii="Calibri" w:hAnsi="宋体" w:cs="宋体"/>
                <w:b/>
                <w:bCs/>
                <w:color w:val="000000"/>
                <w:kern w:val="0"/>
                <w:szCs w:val="21"/>
              </w:rPr>
              <w:t>文件</w:t>
            </w:r>
            <w:r>
              <w:rPr>
                <w:rFonts w:ascii="Calibri" w:hAnsi="宋体" w:cs="宋体" w:hint="eastAsia"/>
                <w:b/>
                <w:bCs/>
                <w:color w:val="000000"/>
                <w:kern w:val="0"/>
                <w:szCs w:val="21"/>
              </w:rPr>
              <w:t>包</w:t>
            </w:r>
            <w:r w:rsidRPr="00DD0FFD">
              <w:rPr>
                <w:rFonts w:ascii="Calibri" w:hAnsi="宋体" w:cs="宋体"/>
                <w:b/>
                <w:bCs/>
                <w:color w:val="000000"/>
                <w:kern w:val="0"/>
                <w:szCs w:val="21"/>
              </w:rPr>
              <w:t>名</w:t>
            </w:r>
            <w:r w:rsidR="0090019D">
              <w:rPr>
                <w:rFonts w:ascii="Calibri" w:hAnsi="宋体" w:cs="宋体" w:hint="eastAsia"/>
                <w:b/>
                <w:bCs/>
                <w:color w:val="000000"/>
                <w:kern w:val="0"/>
                <w:szCs w:val="21"/>
              </w:rPr>
              <w:t>“</w:t>
            </w:r>
            <w:r w:rsidRPr="0090019D">
              <w:rPr>
                <w:rFonts w:ascii="Calibri" w:hAnsi="宋体" w:cs="宋体"/>
                <w:b/>
                <w:bCs/>
                <w:color w:val="000000"/>
                <w:kern w:val="0"/>
                <w:szCs w:val="21"/>
              </w:rPr>
              <w:t>学号</w:t>
            </w:r>
            <w:r w:rsidR="0090019D">
              <w:rPr>
                <w:rFonts w:ascii="Calibri" w:hAnsi="宋体" w:cs="宋体" w:hint="eastAsia"/>
                <w:b/>
                <w:bCs/>
                <w:color w:val="000000"/>
                <w:kern w:val="0"/>
                <w:szCs w:val="21"/>
              </w:rPr>
              <w:t>.zip</w:t>
            </w:r>
            <w:r w:rsidR="0090019D">
              <w:rPr>
                <w:rFonts w:ascii="Calibri" w:hAnsi="宋体" w:cs="宋体"/>
                <w:b/>
                <w:bCs/>
                <w:color w:val="000000"/>
                <w:kern w:val="0"/>
                <w:szCs w:val="21"/>
              </w:rPr>
              <w:t>”</w:t>
            </w:r>
            <w:r w:rsidRPr="0090019D">
              <w:rPr>
                <w:rFonts w:ascii="Calibri" w:hAnsi="宋体" w:cs="宋体"/>
                <w:b/>
                <w:bCs/>
                <w:color w:val="000000"/>
                <w:kern w:val="0"/>
                <w:szCs w:val="21"/>
              </w:rPr>
              <w:t>，如</w:t>
            </w:r>
            <w:r w:rsidRPr="0090019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201</w:t>
            </w:r>
            <w:r w:rsidR="004F1123"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9</w:t>
            </w:r>
            <w:r w:rsidRPr="0090019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123456.</w:t>
            </w:r>
            <w:r w:rsidR="00040F3D" w:rsidRPr="0090019D"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zip</w:t>
            </w:r>
            <w:r w:rsidR="004066D5" w:rsidRPr="0090019D"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="004066D5" w:rsidRPr="0090019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</w:p>
          <w:p w14:paraId="6F8BA324" w14:textId="77777777" w:rsidR="00115996" w:rsidRPr="00DD0FFD" w:rsidRDefault="00040F3D" w:rsidP="00176780">
            <w:pPr>
              <w:numPr>
                <w:ilvl w:val="1"/>
                <w:numId w:val="4"/>
              </w:numPr>
              <w:spacing w:line="0" w:lineRule="atLeast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Calibri" w:hAnsi="宋体" w:cs="宋体" w:hint="eastAsia"/>
                <w:b/>
                <w:bCs/>
                <w:color w:val="000000"/>
                <w:kern w:val="0"/>
                <w:szCs w:val="21"/>
              </w:rPr>
              <w:t>ZIP</w:t>
            </w:r>
            <w:r w:rsidR="00115996" w:rsidRPr="00DD0FFD">
              <w:rPr>
                <w:rFonts w:ascii="Calibri" w:hAnsi="宋体" w:cs="宋体"/>
                <w:b/>
                <w:bCs/>
                <w:color w:val="000000"/>
                <w:kern w:val="0"/>
                <w:szCs w:val="21"/>
              </w:rPr>
              <w:t>文件包内容</w:t>
            </w:r>
          </w:p>
          <w:p w14:paraId="5AFE82CE" w14:textId="2ED58870" w:rsidR="00115996" w:rsidRPr="00DD0FFD" w:rsidRDefault="00115996" w:rsidP="00176780">
            <w:pPr>
              <w:numPr>
                <w:ilvl w:val="4"/>
                <w:numId w:val="5"/>
              </w:numPr>
              <w:spacing w:line="0" w:lineRule="atLeast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DD0FFD">
              <w:rPr>
                <w:rFonts w:ascii="Calibri" w:hAnsi="宋体" w:cs="宋体"/>
                <w:b/>
                <w:bCs/>
                <w:color w:val="000000"/>
                <w:kern w:val="0"/>
                <w:szCs w:val="21"/>
              </w:rPr>
              <w:t>每道题的</w:t>
            </w:r>
            <w:r w:rsidRPr="00DD0FF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c</w:t>
            </w:r>
            <w:r w:rsidR="00565FCB"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语言</w:t>
            </w:r>
            <w:r w:rsidR="00BD5E85">
              <w:rPr>
                <w:rFonts w:ascii="Calibri" w:hAnsi="宋体" w:cs="宋体" w:hint="eastAsia"/>
                <w:b/>
                <w:bCs/>
                <w:color w:val="000000"/>
                <w:kern w:val="0"/>
                <w:szCs w:val="21"/>
              </w:rPr>
              <w:t>源文件，文件名为“学号</w:t>
            </w:r>
            <w:r w:rsidR="00BD5E85">
              <w:rPr>
                <w:rFonts w:ascii="Calibri" w:hAnsi="宋体" w:cs="宋体" w:hint="eastAsia"/>
                <w:b/>
                <w:bCs/>
                <w:color w:val="000000"/>
                <w:kern w:val="0"/>
                <w:szCs w:val="21"/>
              </w:rPr>
              <w:t>_</w:t>
            </w:r>
            <w:r w:rsidR="00BD5E85">
              <w:rPr>
                <w:rFonts w:ascii="Calibri" w:hAnsi="宋体" w:cs="宋体" w:hint="eastAsia"/>
                <w:b/>
                <w:bCs/>
                <w:color w:val="000000"/>
                <w:kern w:val="0"/>
                <w:szCs w:val="21"/>
              </w:rPr>
              <w:t>题号</w:t>
            </w:r>
            <w:r w:rsidR="00BD5E85">
              <w:rPr>
                <w:rFonts w:ascii="Calibri" w:hAnsi="宋体" w:cs="宋体" w:hint="eastAsia"/>
                <w:b/>
                <w:bCs/>
                <w:color w:val="000000"/>
                <w:kern w:val="0"/>
                <w:szCs w:val="21"/>
              </w:rPr>
              <w:t>.</w:t>
            </w:r>
            <w:r w:rsidR="00BD5E85">
              <w:rPr>
                <w:rFonts w:ascii="Calibri" w:hAnsi="宋体" w:cs="宋体"/>
                <w:b/>
                <w:bCs/>
                <w:color w:val="000000"/>
                <w:kern w:val="0"/>
                <w:szCs w:val="21"/>
              </w:rPr>
              <w:t>c</w:t>
            </w:r>
            <w:r w:rsidR="00BD5E85">
              <w:rPr>
                <w:rFonts w:ascii="Calibri" w:hAnsi="宋体" w:cs="宋体" w:hint="eastAsia"/>
                <w:b/>
                <w:bCs/>
                <w:color w:val="000000"/>
                <w:kern w:val="0"/>
                <w:szCs w:val="21"/>
              </w:rPr>
              <w:t>”</w:t>
            </w:r>
            <w:r w:rsidR="00BD5E85">
              <w:rPr>
                <w:rFonts w:ascii="Calibri" w:hAnsi="宋体" w:cs="宋体" w:hint="eastAsia"/>
                <w:b/>
                <w:bCs/>
                <w:color w:val="000000"/>
                <w:kern w:val="0"/>
                <w:szCs w:val="21"/>
              </w:rPr>
              <w:t>,</w:t>
            </w:r>
            <w:r w:rsidR="00BD5E85">
              <w:rPr>
                <w:rFonts w:ascii="Calibri" w:hAnsi="宋体" w:cs="宋体" w:hint="eastAsia"/>
                <w:b/>
                <w:bCs/>
                <w:color w:val="000000"/>
                <w:kern w:val="0"/>
                <w:szCs w:val="21"/>
              </w:rPr>
              <w:t>如</w:t>
            </w:r>
            <w:r w:rsidR="00C93A3C" w:rsidRPr="00DD0FF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201</w:t>
            </w:r>
            <w:r w:rsidR="004F1123"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9</w:t>
            </w:r>
            <w:r w:rsidR="00C93A3C" w:rsidRPr="00DD0FF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123456</w:t>
            </w:r>
            <w:r w:rsidR="00C93A3C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_1.c</w:t>
            </w:r>
            <w:r w:rsidRPr="00DD0FFD">
              <w:rPr>
                <w:rFonts w:ascii="Calibri" w:hAnsi="宋体" w:cs="宋体"/>
                <w:b/>
                <w:bCs/>
                <w:color w:val="000000"/>
                <w:kern w:val="0"/>
                <w:szCs w:val="21"/>
              </w:rPr>
              <w:t>；</w:t>
            </w:r>
          </w:p>
          <w:p w14:paraId="70ECF3DF" w14:textId="2F4D3A05" w:rsidR="00115996" w:rsidRPr="0090019D" w:rsidRDefault="00115996" w:rsidP="0090019D">
            <w:pPr>
              <w:numPr>
                <w:ilvl w:val="4"/>
                <w:numId w:val="5"/>
              </w:numPr>
              <w:spacing w:line="0" w:lineRule="atLeast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A80797">
              <w:rPr>
                <w:rFonts w:ascii="Calibri" w:hAnsi="宋体" w:cs="宋体"/>
                <w:b/>
                <w:bCs/>
                <w:color w:val="000000"/>
                <w:kern w:val="0"/>
                <w:szCs w:val="21"/>
              </w:rPr>
              <w:t>考卷</w:t>
            </w:r>
            <w:r w:rsidR="0090019D">
              <w:rPr>
                <w:rFonts w:ascii="Calibri" w:hAnsi="宋体" w:cs="宋体" w:hint="eastAsia"/>
                <w:b/>
                <w:bCs/>
                <w:color w:val="000000"/>
                <w:kern w:val="0"/>
                <w:szCs w:val="21"/>
              </w:rPr>
              <w:t>，文件名为“学号</w:t>
            </w:r>
            <w:r w:rsidR="0090019D">
              <w:rPr>
                <w:rFonts w:ascii="Calibri" w:hAnsi="宋体" w:cs="宋体" w:hint="eastAsia"/>
                <w:b/>
                <w:bCs/>
                <w:color w:val="000000"/>
                <w:kern w:val="0"/>
                <w:szCs w:val="21"/>
              </w:rPr>
              <w:t>_</w:t>
            </w:r>
            <w:r w:rsidR="0090019D">
              <w:rPr>
                <w:rFonts w:ascii="Calibri" w:hAnsi="宋体" w:cs="宋体" w:hint="eastAsia"/>
                <w:b/>
                <w:bCs/>
                <w:color w:val="000000"/>
                <w:kern w:val="0"/>
                <w:szCs w:val="21"/>
              </w:rPr>
              <w:t>考卷</w:t>
            </w:r>
            <w:r w:rsidR="0090019D">
              <w:rPr>
                <w:rFonts w:ascii="Calibri" w:hAnsi="宋体" w:cs="宋体" w:hint="eastAsia"/>
                <w:b/>
                <w:bCs/>
                <w:color w:val="000000"/>
                <w:kern w:val="0"/>
                <w:szCs w:val="21"/>
              </w:rPr>
              <w:t>.</w:t>
            </w:r>
            <w:r w:rsidR="0090019D">
              <w:rPr>
                <w:rFonts w:ascii="Calibri" w:hAnsi="宋体" w:cs="宋体"/>
                <w:b/>
                <w:bCs/>
                <w:color w:val="000000"/>
                <w:kern w:val="0"/>
                <w:szCs w:val="21"/>
              </w:rPr>
              <w:t>docx</w:t>
            </w:r>
            <w:r w:rsidR="0090019D" w:rsidRPr="0090019D">
              <w:rPr>
                <w:rFonts w:ascii="Calibri" w:hAnsi="宋体" w:cs="宋体" w:hint="eastAsia"/>
                <w:b/>
                <w:bCs/>
                <w:color w:val="000000"/>
                <w:kern w:val="0"/>
                <w:szCs w:val="21"/>
              </w:rPr>
              <w:t>”</w:t>
            </w:r>
          </w:p>
          <w:p w14:paraId="6BF4B7EA" w14:textId="6D52CA50" w:rsidR="0090019D" w:rsidRPr="0090019D" w:rsidRDefault="0090019D" w:rsidP="0090019D">
            <w:pPr>
              <w:numPr>
                <w:ilvl w:val="4"/>
                <w:numId w:val="5"/>
              </w:numPr>
              <w:spacing w:line="0" w:lineRule="atLeast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例如</w:t>
            </w:r>
            <w:r w:rsidR="00DA7645"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：</w:t>
            </w:r>
            <w:r w:rsidRPr="00DD0FF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201</w:t>
            </w:r>
            <w:r w:rsidR="004F1123"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9</w:t>
            </w:r>
            <w:r w:rsidRPr="00DD0FF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123456.</w:t>
            </w: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zip</w:t>
            </w: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应包括</w:t>
            </w:r>
            <w:r w:rsidRPr="00DD0FF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201</w:t>
            </w:r>
            <w:r w:rsidR="004F1123"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9</w:t>
            </w:r>
            <w:r w:rsidRPr="00DD0FF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123456</w:t>
            </w:r>
            <w:r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_1.c</w:t>
            </w: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、</w:t>
            </w:r>
            <w:r w:rsidRPr="00DD0FF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201</w:t>
            </w:r>
            <w:r w:rsidR="004F1123"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9</w:t>
            </w:r>
            <w:r w:rsidRPr="00DD0FF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123456</w:t>
            </w:r>
            <w:r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_2.c</w:t>
            </w: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、</w:t>
            </w:r>
            <w:r w:rsidRPr="00DD0FF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201</w:t>
            </w:r>
            <w:r w:rsidR="004F1123"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9</w:t>
            </w:r>
            <w:r w:rsidRPr="00DD0FF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123456</w:t>
            </w:r>
            <w:r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_3.c</w:t>
            </w: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、</w:t>
            </w:r>
            <w:r w:rsidRPr="00DD0FF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201</w:t>
            </w:r>
            <w:r w:rsidR="004F1123"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9</w:t>
            </w:r>
            <w:r w:rsidRPr="00DD0FF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123456</w:t>
            </w:r>
            <w:r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_4.c</w:t>
            </w: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、</w:t>
            </w:r>
            <w:r w:rsidRPr="00DD0FF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201</w:t>
            </w:r>
            <w:r w:rsidR="004F1123"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9</w:t>
            </w:r>
            <w:r w:rsidRPr="00DD0FF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123456</w:t>
            </w:r>
            <w:r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_</w:t>
            </w: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考卷</w:t>
            </w:r>
            <w:r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.</w:t>
            </w: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docx</w:t>
            </w: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，共</w:t>
            </w: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5</w:t>
            </w: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个文件。</w:t>
            </w:r>
          </w:p>
          <w:p w14:paraId="43826E1B" w14:textId="6D9BFE1E" w:rsidR="00115996" w:rsidRDefault="00115996" w:rsidP="00115996">
            <w:pPr>
              <w:spacing w:line="0" w:lineRule="atLeast"/>
              <w:ind w:left="1680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</w:p>
          <w:p w14:paraId="1470B871" w14:textId="77777777" w:rsidR="006B221E" w:rsidRPr="00A80797" w:rsidRDefault="006B221E" w:rsidP="00115996">
            <w:pPr>
              <w:spacing w:line="0" w:lineRule="atLeast"/>
              <w:ind w:left="1680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</w:p>
          <w:p w14:paraId="7DC6E3F6" w14:textId="77777777" w:rsidR="00115996" w:rsidRPr="00A13AB6" w:rsidRDefault="00115996" w:rsidP="00EE1B96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Calibri" w:hAnsi="Calibri"/>
                <w:szCs w:val="21"/>
              </w:rPr>
            </w:pPr>
            <w:r w:rsidRPr="00DD0FFD">
              <w:rPr>
                <w:rFonts w:ascii="Calibri" w:hAnsi="宋体"/>
                <w:b/>
                <w:szCs w:val="21"/>
              </w:rPr>
              <w:t>字符串</w:t>
            </w:r>
            <w:r w:rsidR="00565FCB">
              <w:rPr>
                <w:rFonts w:ascii="Calibri" w:hAnsi="宋体" w:hint="eastAsia"/>
                <w:b/>
                <w:szCs w:val="21"/>
              </w:rPr>
              <w:t>处理</w:t>
            </w:r>
            <w:r w:rsidR="006C5438" w:rsidRPr="006C5438">
              <w:rPr>
                <w:rFonts w:ascii="Calibri" w:hAnsi="宋体" w:hint="eastAsia"/>
                <w:b/>
                <w:color w:val="FF0000"/>
                <w:szCs w:val="21"/>
              </w:rPr>
              <w:t>（</w:t>
            </w:r>
            <w:r w:rsidR="006C5438" w:rsidRPr="006C5438">
              <w:rPr>
                <w:rFonts w:ascii="Calibri" w:hAnsi="宋体" w:hint="eastAsia"/>
                <w:b/>
                <w:color w:val="FF0000"/>
                <w:szCs w:val="21"/>
              </w:rPr>
              <w:t>30</w:t>
            </w:r>
            <w:r w:rsidR="006C5438" w:rsidRPr="006C5438">
              <w:rPr>
                <w:rFonts w:ascii="Calibri" w:hAnsi="宋体" w:hint="eastAsia"/>
                <w:b/>
                <w:color w:val="FF0000"/>
                <w:szCs w:val="21"/>
              </w:rPr>
              <w:t>分）</w:t>
            </w:r>
          </w:p>
          <w:p w14:paraId="5224529F" w14:textId="088E54C1" w:rsidR="00A13AB6" w:rsidRPr="00606112" w:rsidRDefault="004F1123" w:rsidP="00606112">
            <w:pPr>
              <w:pStyle w:val="a8"/>
              <w:ind w:left="420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请按照要求编写程序</w:t>
            </w:r>
            <w:r w:rsidR="00487AE4">
              <w:rPr>
                <w:rFonts w:ascii="Calibri" w:hAnsi="宋体" w:hint="eastAsia"/>
                <w:szCs w:val="21"/>
              </w:rPr>
              <w:t>，</w:t>
            </w:r>
            <w:r w:rsidR="00FE7611" w:rsidRPr="00606112">
              <w:rPr>
                <w:rFonts w:ascii="Calibri" w:hAnsi="宋体" w:hint="eastAsia"/>
                <w:szCs w:val="21"/>
              </w:rPr>
              <w:t>程序结构如下：</w:t>
            </w:r>
          </w:p>
          <w:p w14:paraId="56827A26" w14:textId="2BB365E5" w:rsidR="00FE7611" w:rsidRPr="00FE7611" w:rsidRDefault="00FE7611" w:rsidP="00FE7611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Calibri" w:hAnsi="宋体"/>
                <w:b/>
                <w:szCs w:val="21"/>
              </w:rPr>
            </w:pPr>
            <w:r w:rsidRPr="00FE7611">
              <w:rPr>
                <w:rFonts w:ascii="Calibri" w:hAnsi="宋体" w:hint="eastAsia"/>
                <w:b/>
                <w:szCs w:val="21"/>
              </w:rPr>
              <w:t>函数</w:t>
            </w:r>
            <w:r w:rsidR="00A01421">
              <w:rPr>
                <w:rFonts w:ascii="Calibri" w:hAnsi="宋体"/>
                <w:b/>
                <w:szCs w:val="21"/>
              </w:rPr>
              <w:t>I</w:t>
            </w:r>
            <w:r w:rsidRPr="00FE7611">
              <w:rPr>
                <w:rFonts w:ascii="Calibri" w:hAnsi="宋体" w:hint="eastAsia"/>
                <w:b/>
                <w:szCs w:val="21"/>
              </w:rPr>
              <w:t>nput</w:t>
            </w:r>
            <w:r>
              <w:rPr>
                <w:rFonts w:ascii="Calibri" w:hAnsi="宋体" w:hint="eastAsia"/>
                <w:b/>
                <w:szCs w:val="21"/>
              </w:rPr>
              <w:t>()</w:t>
            </w:r>
            <w:r w:rsidRPr="00DD0FFD">
              <w:rPr>
                <w:rFonts w:ascii="Calibri" w:hAnsi="宋体"/>
                <w:b/>
                <w:color w:val="FF0000"/>
                <w:szCs w:val="21"/>
              </w:rPr>
              <w:t>（</w:t>
            </w:r>
            <w:r w:rsidR="00C7188B">
              <w:rPr>
                <w:rFonts w:ascii="Calibri" w:hAnsi="宋体" w:hint="eastAsia"/>
                <w:b/>
                <w:color w:val="FF0000"/>
                <w:szCs w:val="21"/>
              </w:rPr>
              <w:t>10</w:t>
            </w:r>
            <w:r w:rsidRPr="00DD0FFD">
              <w:rPr>
                <w:rFonts w:ascii="Calibri" w:hAnsi="宋体"/>
                <w:b/>
                <w:color w:val="FF0000"/>
                <w:szCs w:val="21"/>
              </w:rPr>
              <w:t>分）</w:t>
            </w:r>
          </w:p>
          <w:p w14:paraId="6694DC38" w14:textId="71D969AE" w:rsidR="00FE7611" w:rsidRPr="00FE7611" w:rsidRDefault="004F1123" w:rsidP="00FE7611">
            <w:pPr>
              <w:pStyle w:val="a8"/>
              <w:ind w:left="840"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该函数</w:t>
            </w:r>
            <w:r w:rsidR="00C7188B">
              <w:rPr>
                <w:rFonts w:hAnsi="宋体" w:hint="eastAsia"/>
              </w:rPr>
              <w:t>的功能是</w:t>
            </w:r>
            <w:r w:rsidR="00FE7611" w:rsidRPr="00FE7611">
              <w:rPr>
                <w:rFonts w:hAnsi="宋体" w:hint="eastAsia"/>
              </w:rPr>
              <w:t>从键盘输入</w:t>
            </w:r>
            <w:r>
              <w:rPr>
                <w:rFonts w:hAnsi="宋体" w:hint="eastAsia"/>
              </w:rPr>
              <w:t>两个字符串</w:t>
            </w:r>
            <w:r>
              <w:rPr>
                <w:rFonts w:hAnsi="宋体" w:hint="eastAsia"/>
              </w:rPr>
              <w:t>s</w:t>
            </w:r>
            <w:r>
              <w:rPr>
                <w:rFonts w:hAnsi="宋体"/>
              </w:rPr>
              <w:t>tr1</w:t>
            </w:r>
            <w:r>
              <w:rPr>
                <w:rFonts w:hAnsi="宋体" w:hint="eastAsia"/>
              </w:rPr>
              <w:t>、</w:t>
            </w:r>
            <w:r>
              <w:rPr>
                <w:rFonts w:hAnsi="宋体" w:hint="eastAsia"/>
              </w:rPr>
              <w:t>str2</w:t>
            </w:r>
            <w:r>
              <w:rPr>
                <w:rFonts w:hAnsi="宋体" w:hint="eastAsia"/>
              </w:rPr>
              <w:t>，以及两个整数</w:t>
            </w:r>
            <w:r>
              <w:rPr>
                <w:rFonts w:hAnsi="宋体" w:hint="eastAsia"/>
              </w:rPr>
              <w:t>g</w:t>
            </w:r>
            <w:r>
              <w:rPr>
                <w:rFonts w:hAnsi="宋体" w:hint="eastAsia"/>
              </w:rPr>
              <w:t>、</w:t>
            </w:r>
            <w:r>
              <w:rPr>
                <w:rFonts w:hAnsi="宋体" w:hint="eastAsia"/>
              </w:rPr>
              <w:t>k</w:t>
            </w:r>
            <w:r>
              <w:rPr>
                <w:rFonts w:hAnsi="宋体" w:hint="eastAsia"/>
              </w:rPr>
              <w:t>，并能将上述输入的内容传回主调函数。</w:t>
            </w:r>
            <w:r w:rsidR="00C7188B">
              <w:rPr>
                <w:rFonts w:hAnsi="宋体" w:hint="eastAsia"/>
              </w:rPr>
              <w:t>该函数具体的要求为：（</w:t>
            </w:r>
            <w:r w:rsidR="00C7188B">
              <w:rPr>
                <w:rFonts w:hAnsi="宋体" w:hint="eastAsia"/>
              </w:rPr>
              <w:t>1</w:t>
            </w:r>
            <w:r w:rsidR="00C7188B">
              <w:rPr>
                <w:rFonts w:hAnsi="宋体" w:hint="eastAsia"/>
              </w:rPr>
              <w:t>）假设</w:t>
            </w:r>
            <w:r w:rsidR="004E028E">
              <w:rPr>
                <w:rFonts w:hAnsi="宋体" w:hint="eastAsia"/>
              </w:rPr>
              <w:t>用户每次</w:t>
            </w:r>
            <w:r>
              <w:rPr>
                <w:rFonts w:hAnsi="宋体" w:hint="eastAsia"/>
              </w:rPr>
              <w:t>输入的</w:t>
            </w:r>
            <w:r w:rsidR="00C7188B">
              <w:rPr>
                <w:rFonts w:hAnsi="宋体" w:hint="eastAsia"/>
              </w:rPr>
              <w:t>s</w:t>
            </w:r>
            <w:r w:rsidR="00C7188B">
              <w:rPr>
                <w:rFonts w:hAnsi="宋体"/>
              </w:rPr>
              <w:t>tr1</w:t>
            </w:r>
            <w:r w:rsidR="00C7188B">
              <w:rPr>
                <w:rFonts w:hAnsi="宋体" w:hint="eastAsia"/>
              </w:rPr>
              <w:t>、</w:t>
            </w:r>
            <w:r w:rsidR="00C7188B">
              <w:rPr>
                <w:rFonts w:hAnsi="宋体" w:hint="eastAsia"/>
              </w:rPr>
              <w:t>s</w:t>
            </w:r>
            <w:r w:rsidR="00C7188B">
              <w:rPr>
                <w:rFonts w:hAnsi="宋体"/>
              </w:rPr>
              <w:t>tr2</w:t>
            </w:r>
            <w:proofErr w:type="gramStart"/>
            <w:r w:rsidR="004E028E">
              <w:rPr>
                <w:rFonts w:hAnsi="宋体" w:hint="eastAsia"/>
              </w:rPr>
              <w:t>两个</w:t>
            </w:r>
            <w:proofErr w:type="gramEnd"/>
            <w:r w:rsidR="004E028E">
              <w:rPr>
                <w:rFonts w:hAnsi="宋体" w:hint="eastAsia"/>
              </w:rPr>
              <w:t>字符串</w:t>
            </w:r>
            <w:r>
              <w:rPr>
                <w:rFonts w:hAnsi="宋体" w:hint="eastAsia"/>
              </w:rPr>
              <w:t>长度</w:t>
            </w:r>
            <w:r w:rsidR="004E028E">
              <w:rPr>
                <w:rFonts w:hAnsi="宋体" w:hint="eastAsia"/>
              </w:rPr>
              <w:t>都介于</w:t>
            </w:r>
            <w:r w:rsidR="004E028E">
              <w:rPr>
                <w:rFonts w:hAnsi="宋体" w:hint="eastAsia"/>
              </w:rPr>
              <w:t>2</w:t>
            </w:r>
            <w:r w:rsidR="004E028E">
              <w:rPr>
                <w:rFonts w:hAnsi="宋体" w:hint="eastAsia"/>
              </w:rPr>
              <w:t>到</w:t>
            </w:r>
            <w:r>
              <w:rPr>
                <w:rFonts w:hAnsi="宋体" w:hint="eastAsia"/>
              </w:rPr>
              <w:t>100</w:t>
            </w:r>
            <w:r>
              <w:rPr>
                <w:rFonts w:hAnsi="宋体" w:hint="eastAsia"/>
              </w:rPr>
              <w:t>个字符</w:t>
            </w:r>
            <w:r w:rsidR="004E028E">
              <w:rPr>
                <w:rFonts w:hAnsi="宋体" w:hint="eastAsia"/>
              </w:rPr>
              <w:t>之间</w:t>
            </w:r>
            <w:r>
              <w:rPr>
                <w:rFonts w:hAnsi="宋体" w:hint="eastAsia"/>
              </w:rPr>
              <w:t>，并且</w:t>
            </w:r>
            <w:r w:rsidR="00A01421">
              <w:rPr>
                <w:rFonts w:hAnsi="宋体" w:hint="eastAsia"/>
              </w:rPr>
              <w:t>输入的字符串中的</w:t>
            </w:r>
            <w:r w:rsidR="00C7188B">
              <w:rPr>
                <w:rFonts w:hAnsi="宋体" w:hint="eastAsia"/>
              </w:rPr>
              <w:t>可能包含空格</w:t>
            </w:r>
            <w:r w:rsidR="00A01421">
              <w:rPr>
                <w:rFonts w:hAnsi="宋体" w:hint="eastAsia"/>
              </w:rPr>
              <w:t>。</w:t>
            </w:r>
            <w:r w:rsidR="00C7188B">
              <w:rPr>
                <w:rFonts w:hAnsi="宋体" w:hint="eastAsia"/>
              </w:rPr>
              <w:t>（</w:t>
            </w:r>
            <w:r w:rsidR="00C7188B">
              <w:rPr>
                <w:rFonts w:hAnsi="宋体" w:hint="eastAsia"/>
              </w:rPr>
              <w:t>2</w:t>
            </w:r>
            <w:r w:rsidR="00C7188B">
              <w:rPr>
                <w:rFonts w:hAnsi="宋体" w:hint="eastAsia"/>
              </w:rPr>
              <w:t>）要求输入的整数</w:t>
            </w:r>
            <w:r w:rsidR="00C7188B">
              <w:rPr>
                <w:rFonts w:hAnsi="宋体" w:hint="eastAsia"/>
              </w:rPr>
              <w:t>0</w:t>
            </w:r>
            <w:r w:rsidR="00C7188B">
              <w:rPr>
                <w:rFonts w:ascii="宋体" w:hAnsi="宋体" w:hint="eastAsia"/>
              </w:rPr>
              <w:t>≤</w:t>
            </w:r>
            <w:r w:rsidR="00C7188B">
              <w:rPr>
                <w:rFonts w:hAnsi="宋体" w:hint="eastAsia"/>
              </w:rPr>
              <w:t>g</w:t>
            </w:r>
            <w:r w:rsidR="00E6164F">
              <w:rPr>
                <w:rFonts w:hAnsi="宋体"/>
              </w:rPr>
              <w:t>&lt;</w:t>
            </w:r>
            <w:r w:rsidR="00C7188B">
              <w:rPr>
                <w:rFonts w:ascii="宋体" w:hAnsi="宋体" w:hint="eastAsia"/>
              </w:rPr>
              <w:t>字符串str1的长度，</w:t>
            </w:r>
            <w:r w:rsidR="005E427C">
              <w:rPr>
                <w:rFonts w:ascii="宋体" w:hAnsi="宋体" w:hint="eastAsia"/>
              </w:rPr>
              <w:t>1</w:t>
            </w:r>
            <w:r w:rsidR="00E6164F">
              <w:rPr>
                <w:rFonts w:hAnsi="宋体"/>
              </w:rPr>
              <w:t>&lt;</w:t>
            </w:r>
            <w:r w:rsidR="00C7188B">
              <w:rPr>
                <w:rFonts w:ascii="宋体" w:hAnsi="宋体" w:hint="eastAsia"/>
              </w:rPr>
              <w:t>k</w:t>
            </w:r>
            <w:r w:rsidR="00010326">
              <w:rPr>
                <w:rFonts w:ascii="宋体" w:hAnsi="宋体" w:hint="eastAsia"/>
              </w:rPr>
              <w:t>≤</w:t>
            </w:r>
            <w:r w:rsidR="00C7188B">
              <w:rPr>
                <w:rFonts w:ascii="宋体" w:hAnsi="宋体" w:hint="eastAsia"/>
              </w:rPr>
              <w:t>字符串str2的长度，若g、k不满足上述条件，提示重新输入这两个整数。</w:t>
            </w:r>
          </w:p>
          <w:p w14:paraId="77D13711" w14:textId="4636211A" w:rsidR="00FE7611" w:rsidRPr="0090019D" w:rsidRDefault="00FE7611" w:rsidP="001D1457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Calibri" w:hAnsi="宋体"/>
                <w:b/>
                <w:szCs w:val="21"/>
              </w:rPr>
            </w:pPr>
            <w:r w:rsidRPr="00FE7611">
              <w:rPr>
                <w:rFonts w:ascii="Calibri" w:hAnsi="宋体" w:hint="eastAsia"/>
                <w:b/>
                <w:szCs w:val="21"/>
              </w:rPr>
              <w:t>函数</w:t>
            </w:r>
            <w:r w:rsidR="00C7188B">
              <w:rPr>
                <w:rFonts w:ascii="Calibri" w:hAnsi="宋体" w:hint="eastAsia"/>
                <w:b/>
                <w:szCs w:val="21"/>
              </w:rPr>
              <w:t>Combine</w:t>
            </w:r>
            <w:r w:rsidRPr="00FE7611">
              <w:rPr>
                <w:rFonts w:ascii="Calibri" w:hAnsi="宋体"/>
                <w:b/>
                <w:szCs w:val="21"/>
              </w:rPr>
              <w:t>(</w:t>
            </w:r>
            <w:r w:rsidRPr="0090019D">
              <w:rPr>
                <w:rFonts w:ascii="Calibri" w:hAnsi="宋体" w:hint="eastAsia"/>
                <w:b/>
                <w:szCs w:val="21"/>
              </w:rPr>
              <w:t>)</w:t>
            </w:r>
            <w:r w:rsidRPr="0090019D">
              <w:rPr>
                <w:rFonts w:ascii="Calibri" w:hAnsi="宋体" w:hint="eastAsia"/>
                <w:b/>
                <w:color w:val="FF0000"/>
                <w:szCs w:val="21"/>
              </w:rPr>
              <w:t>（</w:t>
            </w:r>
            <w:r w:rsidR="00797F9B" w:rsidRPr="0090019D">
              <w:rPr>
                <w:rFonts w:ascii="Calibri" w:hAnsi="宋体"/>
                <w:b/>
                <w:color w:val="FF0000"/>
                <w:szCs w:val="21"/>
              </w:rPr>
              <w:t>1</w:t>
            </w:r>
            <w:r w:rsidR="00447FE8">
              <w:rPr>
                <w:rFonts w:ascii="Calibri" w:hAnsi="宋体"/>
                <w:b/>
                <w:color w:val="FF0000"/>
                <w:szCs w:val="21"/>
              </w:rPr>
              <w:t>0</w:t>
            </w:r>
            <w:r w:rsidRPr="0090019D">
              <w:rPr>
                <w:rFonts w:ascii="Calibri" w:hAnsi="宋体" w:hint="eastAsia"/>
                <w:b/>
                <w:color w:val="FF0000"/>
                <w:szCs w:val="21"/>
              </w:rPr>
              <w:t>分）</w:t>
            </w:r>
          </w:p>
          <w:p w14:paraId="303A8881" w14:textId="4AF0D590" w:rsidR="00A01421" w:rsidRDefault="00A01421" w:rsidP="00A01421">
            <w:pPr>
              <w:pStyle w:val="a8"/>
              <w:ind w:left="840"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通过参数</w:t>
            </w:r>
            <w:r w:rsidR="00FE7611" w:rsidRPr="00FE7611">
              <w:rPr>
                <w:rFonts w:hAnsi="宋体" w:hint="eastAsia"/>
              </w:rPr>
              <w:t>接</w:t>
            </w:r>
            <w:r w:rsidR="004066D5">
              <w:rPr>
                <w:rFonts w:hAnsi="宋体" w:hint="eastAsia"/>
              </w:rPr>
              <w:t>收</w:t>
            </w:r>
            <w:r w:rsidR="00FE7611" w:rsidRPr="00FE7611">
              <w:rPr>
                <w:rFonts w:hAnsi="宋体" w:hint="eastAsia"/>
              </w:rPr>
              <w:t>主函数</w:t>
            </w:r>
            <w:r>
              <w:rPr>
                <w:rFonts w:hAnsi="宋体" w:hint="eastAsia"/>
              </w:rPr>
              <w:t>提供的</w:t>
            </w:r>
            <w:r w:rsidR="00C7188B">
              <w:rPr>
                <w:rFonts w:hAnsi="宋体" w:hint="eastAsia"/>
              </w:rPr>
              <w:t>字符串</w:t>
            </w:r>
            <w:r w:rsidR="00C7188B">
              <w:rPr>
                <w:rFonts w:hAnsi="宋体" w:hint="eastAsia"/>
              </w:rPr>
              <w:t>s</w:t>
            </w:r>
            <w:r w:rsidR="00C7188B">
              <w:rPr>
                <w:rFonts w:hAnsi="宋体"/>
              </w:rPr>
              <w:t>tr1</w:t>
            </w:r>
            <w:r w:rsidR="00C7188B">
              <w:rPr>
                <w:rFonts w:hAnsi="宋体" w:hint="eastAsia"/>
              </w:rPr>
              <w:t>、</w:t>
            </w:r>
            <w:r w:rsidR="00C7188B">
              <w:rPr>
                <w:rFonts w:hAnsi="宋体" w:hint="eastAsia"/>
              </w:rPr>
              <w:t>s</w:t>
            </w:r>
            <w:r w:rsidR="00C7188B">
              <w:rPr>
                <w:rFonts w:hAnsi="宋体"/>
              </w:rPr>
              <w:t>tr2</w:t>
            </w:r>
            <w:r w:rsidR="00C7188B">
              <w:rPr>
                <w:rFonts w:hAnsi="宋体" w:hint="eastAsia"/>
              </w:rPr>
              <w:t>和整数</w:t>
            </w:r>
            <w:r w:rsidR="00C7188B">
              <w:rPr>
                <w:rFonts w:hAnsi="宋体" w:hint="eastAsia"/>
              </w:rPr>
              <w:t>g</w:t>
            </w:r>
            <w:r w:rsidR="00FE7611" w:rsidRPr="00FE7611">
              <w:rPr>
                <w:rFonts w:hAnsi="宋体" w:hint="eastAsia"/>
              </w:rPr>
              <w:t>，</w:t>
            </w:r>
            <w:r w:rsidR="00C7188B">
              <w:rPr>
                <w:rFonts w:hAnsi="宋体" w:hint="eastAsia"/>
              </w:rPr>
              <w:t>实现对字符串</w:t>
            </w:r>
            <w:r w:rsidR="00C7188B">
              <w:rPr>
                <w:rFonts w:hAnsi="宋体" w:hint="eastAsia"/>
              </w:rPr>
              <w:t>s</w:t>
            </w:r>
            <w:r w:rsidR="00C7188B">
              <w:rPr>
                <w:rFonts w:hAnsi="宋体"/>
              </w:rPr>
              <w:t>tr1</w:t>
            </w:r>
            <w:r w:rsidR="00C7188B">
              <w:rPr>
                <w:rFonts w:hAnsi="宋体" w:hint="eastAsia"/>
              </w:rPr>
              <w:t>和</w:t>
            </w:r>
            <w:r w:rsidR="00C7188B">
              <w:rPr>
                <w:rFonts w:hAnsi="宋体" w:hint="eastAsia"/>
              </w:rPr>
              <w:t>str2</w:t>
            </w:r>
            <w:r w:rsidR="00C7188B">
              <w:rPr>
                <w:rFonts w:hAnsi="宋体" w:hint="eastAsia"/>
              </w:rPr>
              <w:t>的合并操作，得到新的字符串</w:t>
            </w:r>
            <w:r w:rsidR="00C7188B">
              <w:rPr>
                <w:rFonts w:hAnsi="宋体" w:hint="eastAsia"/>
              </w:rPr>
              <w:t>s</w:t>
            </w:r>
            <w:r w:rsidR="00C7188B">
              <w:rPr>
                <w:rFonts w:hAnsi="宋体"/>
              </w:rPr>
              <w:t>tr3</w:t>
            </w:r>
            <w:r w:rsidR="00C7188B">
              <w:rPr>
                <w:rFonts w:hAnsi="宋体" w:hint="eastAsia"/>
              </w:rPr>
              <w:t>，并能将</w:t>
            </w:r>
            <w:r w:rsidR="00C7188B">
              <w:rPr>
                <w:rFonts w:hAnsi="宋体" w:hint="eastAsia"/>
              </w:rPr>
              <w:t>str3</w:t>
            </w:r>
            <w:r w:rsidR="00C7188B">
              <w:rPr>
                <w:rFonts w:hAnsi="宋体" w:hint="eastAsia"/>
              </w:rPr>
              <w:t>返回给主调函数</w:t>
            </w:r>
            <w:r w:rsidR="004066D5">
              <w:rPr>
                <w:rFonts w:hAnsi="宋体" w:hint="eastAsia"/>
              </w:rPr>
              <w:t>。</w:t>
            </w:r>
            <w:r w:rsidR="00C7188B">
              <w:rPr>
                <w:rFonts w:hAnsi="宋体" w:hint="eastAsia"/>
              </w:rPr>
              <w:t>合并</w:t>
            </w:r>
            <w:r w:rsidR="00010326">
              <w:rPr>
                <w:rFonts w:hAnsi="宋体" w:hint="eastAsia"/>
              </w:rPr>
              <w:t>操作</w:t>
            </w:r>
            <w:r w:rsidR="00C7188B">
              <w:rPr>
                <w:rFonts w:hAnsi="宋体" w:hint="eastAsia"/>
              </w:rPr>
              <w:t>的要求是将字符串</w:t>
            </w:r>
            <w:r w:rsidR="00C7188B">
              <w:rPr>
                <w:rFonts w:hAnsi="宋体" w:hint="eastAsia"/>
              </w:rPr>
              <w:t>s</w:t>
            </w:r>
            <w:r w:rsidR="00C7188B">
              <w:rPr>
                <w:rFonts w:hAnsi="宋体"/>
              </w:rPr>
              <w:t>tr2</w:t>
            </w:r>
            <w:r w:rsidR="00C7188B">
              <w:rPr>
                <w:rFonts w:hAnsi="宋体" w:hint="eastAsia"/>
              </w:rPr>
              <w:t>插入到在字符串</w:t>
            </w:r>
            <w:r w:rsidR="00C7188B">
              <w:rPr>
                <w:rFonts w:hAnsi="宋体" w:hint="eastAsia"/>
              </w:rPr>
              <w:t>str1</w:t>
            </w:r>
            <w:r w:rsidR="00C7188B">
              <w:rPr>
                <w:rFonts w:hAnsi="宋体" w:hint="eastAsia"/>
              </w:rPr>
              <w:t>的第</w:t>
            </w:r>
            <w:r w:rsidR="00C7188B">
              <w:rPr>
                <w:rFonts w:hAnsi="宋体" w:hint="eastAsia"/>
              </w:rPr>
              <w:t>g</w:t>
            </w:r>
            <w:proofErr w:type="gramStart"/>
            <w:r w:rsidR="00C7188B">
              <w:rPr>
                <w:rFonts w:hAnsi="宋体" w:hint="eastAsia"/>
              </w:rPr>
              <w:t>个</w:t>
            </w:r>
            <w:proofErr w:type="gramEnd"/>
            <w:r w:rsidR="00C7188B">
              <w:rPr>
                <w:rFonts w:hAnsi="宋体" w:hint="eastAsia"/>
              </w:rPr>
              <w:t>字符之后的位置，字符位置计数从</w:t>
            </w:r>
            <w:r w:rsidR="00C7188B">
              <w:rPr>
                <w:rFonts w:hAnsi="宋体" w:hint="eastAsia"/>
              </w:rPr>
              <w:t>0</w:t>
            </w:r>
            <w:r w:rsidR="00C7188B">
              <w:rPr>
                <w:rFonts w:hAnsi="宋体" w:hint="eastAsia"/>
              </w:rPr>
              <w:t>开始。如字符串</w:t>
            </w:r>
            <w:r w:rsidR="00C7188B">
              <w:rPr>
                <w:rFonts w:hAnsi="宋体" w:hint="eastAsia"/>
              </w:rPr>
              <w:t>str1</w:t>
            </w:r>
            <w:r w:rsidR="00C7188B">
              <w:rPr>
                <w:rFonts w:hAnsi="宋体" w:hint="eastAsia"/>
              </w:rPr>
              <w:t>、</w:t>
            </w:r>
            <w:r w:rsidR="00C7188B">
              <w:rPr>
                <w:rFonts w:hAnsi="宋体" w:hint="eastAsia"/>
              </w:rPr>
              <w:t>s</w:t>
            </w:r>
            <w:r w:rsidR="00C7188B">
              <w:rPr>
                <w:rFonts w:hAnsi="宋体"/>
              </w:rPr>
              <w:t>tr2</w:t>
            </w:r>
            <w:r w:rsidR="00C7188B">
              <w:rPr>
                <w:rFonts w:hAnsi="宋体" w:hint="eastAsia"/>
              </w:rPr>
              <w:t>、</w:t>
            </w:r>
            <w:r w:rsidR="00C7188B">
              <w:rPr>
                <w:rFonts w:hAnsi="宋体" w:hint="eastAsia"/>
              </w:rPr>
              <w:t>g</w:t>
            </w:r>
            <w:r w:rsidR="00C7188B">
              <w:rPr>
                <w:rFonts w:hAnsi="宋体" w:hint="eastAsia"/>
              </w:rPr>
              <w:t>分别是“</w:t>
            </w:r>
            <w:proofErr w:type="spellStart"/>
            <w:r w:rsidR="00C7188B">
              <w:rPr>
                <w:rFonts w:hAnsi="宋体" w:hint="eastAsia"/>
              </w:rPr>
              <w:t>abcdefg</w:t>
            </w:r>
            <w:proofErr w:type="spellEnd"/>
            <w:r w:rsidR="00C7188B">
              <w:rPr>
                <w:rFonts w:hAnsi="宋体" w:hint="eastAsia"/>
              </w:rPr>
              <w:t>”、“</w:t>
            </w:r>
            <w:proofErr w:type="spellStart"/>
            <w:r w:rsidR="00C7188B">
              <w:rPr>
                <w:rFonts w:hAnsi="宋体" w:hint="eastAsia"/>
              </w:rPr>
              <w:t>uvw</w:t>
            </w:r>
            <w:proofErr w:type="spellEnd"/>
            <w:r w:rsidR="00C7188B">
              <w:rPr>
                <w:rFonts w:hAnsi="宋体" w:hint="eastAsia"/>
              </w:rPr>
              <w:t>”、</w:t>
            </w:r>
            <w:r w:rsidR="00C7188B">
              <w:rPr>
                <w:rFonts w:hAnsi="宋体" w:hint="eastAsia"/>
              </w:rPr>
              <w:t>2</w:t>
            </w:r>
            <w:r w:rsidR="00C7188B">
              <w:rPr>
                <w:rFonts w:hAnsi="宋体" w:hint="eastAsia"/>
              </w:rPr>
              <w:t>，则得到字符串</w:t>
            </w:r>
            <w:r w:rsidR="00C7188B">
              <w:rPr>
                <w:rFonts w:hAnsi="宋体" w:hint="eastAsia"/>
              </w:rPr>
              <w:t>s</w:t>
            </w:r>
            <w:r w:rsidR="00C7188B">
              <w:rPr>
                <w:rFonts w:hAnsi="宋体"/>
              </w:rPr>
              <w:t>tr3</w:t>
            </w:r>
            <w:r w:rsidR="00C7188B">
              <w:rPr>
                <w:rFonts w:hAnsi="宋体" w:hint="eastAsia"/>
              </w:rPr>
              <w:t>为“</w:t>
            </w:r>
            <w:proofErr w:type="spellStart"/>
            <w:r w:rsidR="00C7188B">
              <w:rPr>
                <w:rFonts w:hAnsi="宋体" w:hint="eastAsia"/>
              </w:rPr>
              <w:t>abcuvwdefg</w:t>
            </w:r>
            <w:proofErr w:type="spellEnd"/>
            <w:r w:rsidR="00C7188B">
              <w:rPr>
                <w:rFonts w:hAnsi="宋体" w:hint="eastAsia"/>
              </w:rPr>
              <w:t>”。</w:t>
            </w:r>
          </w:p>
          <w:p w14:paraId="5093841F" w14:textId="6A9BDE7F" w:rsidR="00797F9B" w:rsidRPr="00797F9B" w:rsidRDefault="00797F9B" w:rsidP="00797F9B">
            <w:pPr>
              <w:pStyle w:val="a8"/>
              <w:numPr>
                <w:ilvl w:val="0"/>
                <w:numId w:val="2"/>
              </w:numPr>
              <w:ind w:firstLineChars="0"/>
              <w:rPr>
                <w:rFonts w:hAnsi="宋体"/>
              </w:rPr>
            </w:pPr>
            <w:r w:rsidRPr="00DD0FFD">
              <w:rPr>
                <w:rFonts w:ascii="Calibri" w:hAnsi="宋体"/>
                <w:b/>
                <w:szCs w:val="21"/>
              </w:rPr>
              <w:t>函数</w:t>
            </w:r>
            <w:proofErr w:type="spellStart"/>
            <w:r w:rsidR="00C7188B">
              <w:rPr>
                <w:rFonts w:ascii="Calibri" w:hAnsi="宋体" w:hint="eastAsia"/>
                <w:b/>
                <w:szCs w:val="21"/>
              </w:rPr>
              <w:t>KReverse</w:t>
            </w:r>
            <w:proofErr w:type="spellEnd"/>
            <w:r w:rsidR="009B1916">
              <w:rPr>
                <w:rFonts w:ascii="Calibri" w:hAnsi="宋体" w:hint="eastAsia"/>
                <w:b/>
                <w:szCs w:val="21"/>
              </w:rPr>
              <w:t>(</w:t>
            </w:r>
            <w:r>
              <w:rPr>
                <w:rFonts w:ascii="Calibri" w:hAnsi="宋体" w:hint="eastAsia"/>
                <w:b/>
                <w:szCs w:val="21"/>
              </w:rPr>
              <w:t>)</w:t>
            </w:r>
            <w:r w:rsidRPr="00DD0FFD">
              <w:rPr>
                <w:rFonts w:ascii="Calibri" w:hAnsi="宋体"/>
                <w:b/>
                <w:color w:val="FF0000"/>
                <w:szCs w:val="21"/>
              </w:rPr>
              <w:t>（</w:t>
            </w:r>
            <w:r w:rsidR="00C04392">
              <w:rPr>
                <w:rFonts w:ascii="Calibri" w:hAnsi="宋体" w:hint="eastAsia"/>
                <w:b/>
                <w:color w:val="FF0000"/>
                <w:szCs w:val="21"/>
              </w:rPr>
              <w:t>5</w:t>
            </w:r>
            <w:r w:rsidRPr="00DD0FFD">
              <w:rPr>
                <w:rFonts w:ascii="Calibri" w:hAnsi="宋体"/>
                <w:b/>
                <w:color w:val="FF0000"/>
                <w:szCs w:val="21"/>
              </w:rPr>
              <w:t>分）</w:t>
            </w:r>
          </w:p>
          <w:p w14:paraId="13E98EEA" w14:textId="3C91DD01" w:rsidR="00010326" w:rsidRPr="00C04392" w:rsidRDefault="00010326" w:rsidP="00C04392">
            <w:pPr>
              <w:pStyle w:val="a8"/>
              <w:ind w:left="840"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通过参数</w:t>
            </w:r>
            <w:r w:rsidRPr="00FE7611">
              <w:rPr>
                <w:rFonts w:hAnsi="宋体" w:hint="eastAsia"/>
              </w:rPr>
              <w:t>接</w:t>
            </w:r>
            <w:r>
              <w:rPr>
                <w:rFonts w:hAnsi="宋体" w:hint="eastAsia"/>
              </w:rPr>
              <w:t>收</w:t>
            </w:r>
            <w:r w:rsidRPr="00FE7611">
              <w:rPr>
                <w:rFonts w:hAnsi="宋体" w:hint="eastAsia"/>
              </w:rPr>
              <w:t>主函数</w:t>
            </w:r>
            <w:r>
              <w:rPr>
                <w:rFonts w:hAnsi="宋体" w:hint="eastAsia"/>
              </w:rPr>
              <w:t>提供的字符串</w:t>
            </w:r>
            <w:r>
              <w:rPr>
                <w:rFonts w:hAnsi="宋体" w:hint="eastAsia"/>
              </w:rPr>
              <w:t>s</w:t>
            </w:r>
            <w:r>
              <w:rPr>
                <w:rFonts w:hAnsi="宋体"/>
              </w:rPr>
              <w:t>tr</w:t>
            </w:r>
            <w:r>
              <w:rPr>
                <w:rFonts w:hAnsi="宋体" w:hint="eastAsia"/>
              </w:rPr>
              <w:t>3</w:t>
            </w:r>
            <w:r>
              <w:rPr>
                <w:rFonts w:hAnsi="宋体" w:hint="eastAsia"/>
              </w:rPr>
              <w:t>和整数</w:t>
            </w:r>
            <w:r>
              <w:rPr>
                <w:rFonts w:hAnsi="宋体" w:hint="eastAsia"/>
              </w:rPr>
              <w:t>k</w:t>
            </w:r>
            <w:r w:rsidRPr="00FE7611">
              <w:rPr>
                <w:rFonts w:hAnsi="宋体" w:hint="eastAsia"/>
              </w:rPr>
              <w:t>，</w:t>
            </w:r>
            <w:r>
              <w:rPr>
                <w:rFonts w:hAnsi="宋体" w:hint="eastAsia"/>
              </w:rPr>
              <w:t>实现对字符串</w:t>
            </w:r>
            <w:r>
              <w:rPr>
                <w:rFonts w:hAnsi="宋体" w:hint="eastAsia"/>
              </w:rPr>
              <w:t>s</w:t>
            </w:r>
            <w:r>
              <w:rPr>
                <w:rFonts w:hAnsi="宋体"/>
              </w:rPr>
              <w:t>tr</w:t>
            </w:r>
            <w:r>
              <w:rPr>
                <w:rFonts w:hAnsi="宋体" w:hint="eastAsia"/>
              </w:rPr>
              <w:t>3</w:t>
            </w:r>
            <w:r>
              <w:rPr>
                <w:rFonts w:hAnsi="宋体" w:hint="eastAsia"/>
              </w:rPr>
              <w:t>的一种</w:t>
            </w:r>
            <w:r w:rsidR="009B1916">
              <w:rPr>
                <w:rFonts w:hAnsi="宋体" w:hint="eastAsia"/>
              </w:rPr>
              <w:t>循环局部</w:t>
            </w:r>
            <w:r>
              <w:rPr>
                <w:rFonts w:hAnsi="宋体" w:hint="eastAsia"/>
              </w:rPr>
              <w:t>逆序操作</w:t>
            </w:r>
            <w:r w:rsidR="00C04392">
              <w:rPr>
                <w:rFonts w:hAnsi="宋体" w:hint="eastAsia"/>
              </w:rPr>
              <w:t>，并能将更新后的字符串</w:t>
            </w:r>
            <w:r w:rsidR="00C04392">
              <w:rPr>
                <w:rFonts w:hAnsi="宋体" w:hint="eastAsia"/>
              </w:rPr>
              <w:t>str3</w:t>
            </w:r>
            <w:r w:rsidR="00C04392">
              <w:rPr>
                <w:rFonts w:hAnsi="宋体" w:hint="eastAsia"/>
              </w:rPr>
              <w:t>返回给主调函数。</w:t>
            </w:r>
            <w:r>
              <w:rPr>
                <w:rFonts w:hAnsi="宋体" w:hint="eastAsia"/>
              </w:rPr>
              <w:t>逆序操作的要求是，从字符串</w:t>
            </w:r>
            <w:r>
              <w:rPr>
                <w:rFonts w:hAnsi="宋体" w:hint="eastAsia"/>
              </w:rPr>
              <w:t>str3</w:t>
            </w:r>
            <w:r>
              <w:rPr>
                <w:rFonts w:hAnsi="宋体" w:hint="eastAsia"/>
              </w:rPr>
              <w:t>的首字符开始，每</w:t>
            </w:r>
            <w:r>
              <w:rPr>
                <w:rFonts w:hAnsi="宋体" w:hint="eastAsia"/>
              </w:rPr>
              <w:t>k</w:t>
            </w:r>
            <w:proofErr w:type="gramStart"/>
            <w:r>
              <w:rPr>
                <w:rFonts w:hAnsi="宋体" w:hint="eastAsia"/>
              </w:rPr>
              <w:t>个</w:t>
            </w:r>
            <w:proofErr w:type="gramEnd"/>
            <w:r>
              <w:rPr>
                <w:rFonts w:hAnsi="宋体" w:hint="eastAsia"/>
              </w:rPr>
              <w:t>字符作为一个子段，并在每个子段内进行逆序操作，最后不足</w:t>
            </w:r>
            <w:r>
              <w:rPr>
                <w:rFonts w:hAnsi="宋体" w:hint="eastAsia"/>
              </w:rPr>
              <w:t>k</w:t>
            </w:r>
            <w:proofErr w:type="gramStart"/>
            <w:r>
              <w:rPr>
                <w:rFonts w:hAnsi="宋体" w:hint="eastAsia"/>
              </w:rPr>
              <w:t>个</w:t>
            </w:r>
            <w:proofErr w:type="gramEnd"/>
            <w:r>
              <w:rPr>
                <w:rFonts w:hAnsi="宋体" w:hint="eastAsia"/>
              </w:rPr>
              <w:t>字符的剩余部分不</w:t>
            </w:r>
            <w:r w:rsidR="00C04392">
              <w:rPr>
                <w:rFonts w:hAnsi="宋体" w:hint="eastAsia"/>
              </w:rPr>
              <w:t>需</w:t>
            </w:r>
            <w:r>
              <w:rPr>
                <w:rFonts w:hAnsi="宋体" w:hint="eastAsia"/>
              </w:rPr>
              <w:t>做逆序操作。如字符串</w:t>
            </w:r>
            <w:r>
              <w:rPr>
                <w:rFonts w:hAnsi="宋体" w:hint="eastAsia"/>
              </w:rPr>
              <w:t>s</w:t>
            </w:r>
            <w:r>
              <w:rPr>
                <w:rFonts w:hAnsi="宋体"/>
              </w:rPr>
              <w:t>tr3</w:t>
            </w:r>
            <w:r>
              <w:rPr>
                <w:rFonts w:hAnsi="宋体" w:hint="eastAsia"/>
              </w:rPr>
              <w:t>、整数</w:t>
            </w:r>
            <w:r>
              <w:rPr>
                <w:rFonts w:hAnsi="宋体" w:hint="eastAsia"/>
              </w:rPr>
              <w:t>k</w:t>
            </w:r>
            <w:r>
              <w:rPr>
                <w:rFonts w:hAnsi="宋体" w:hint="eastAsia"/>
              </w:rPr>
              <w:t>分别是“</w:t>
            </w:r>
            <w:proofErr w:type="spellStart"/>
            <w:r>
              <w:rPr>
                <w:rFonts w:hAnsi="宋体" w:hint="eastAsia"/>
              </w:rPr>
              <w:t>abcuvwdefg</w:t>
            </w:r>
            <w:proofErr w:type="spellEnd"/>
            <w:r>
              <w:rPr>
                <w:rFonts w:hAnsi="宋体" w:hint="eastAsia"/>
              </w:rPr>
              <w:t>”、</w:t>
            </w:r>
            <w:r>
              <w:rPr>
                <w:rFonts w:hAnsi="宋体" w:hint="eastAsia"/>
              </w:rPr>
              <w:t>3</w:t>
            </w:r>
            <w:r>
              <w:rPr>
                <w:rFonts w:hAnsi="宋体" w:hint="eastAsia"/>
              </w:rPr>
              <w:t>，则字符串</w:t>
            </w:r>
            <w:r>
              <w:rPr>
                <w:rFonts w:hAnsi="宋体" w:hint="eastAsia"/>
              </w:rPr>
              <w:t>s</w:t>
            </w:r>
            <w:r>
              <w:rPr>
                <w:rFonts w:hAnsi="宋体"/>
              </w:rPr>
              <w:t>tr3</w:t>
            </w:r>
            <w:r w:rsidR="00A23FB1">
              <w:rPr>
                <w:rFonts w:hAnsi="宋体" w:hint="eastAsia"/>
              </w:rPr>
              <w:t>循环</w:t>
            </w:r>
            <w:r>
              <w:rPr>
                <w:rFonts w:hAnsi="宋体" w:hint="eastAsia"/>
              </w:rPr>
              <w:t>局部逆序后变为“</w:t>
            </w:r>
            <w:proofErr w:type="spellStart"/>
            <w:r>
              <w:rPr>
                <w:rFonts w:hAnsi="宋体"/>
              </w:rPr>
              <w:t>cbawvufed</w:t>
            </w:r>
            <w:r w:rsidRPr="00010326">
              <w:rPr>
                <w:rFonts w:hAnsi="宋体" w:hint="eastAsia"/>
              </w:rPr>
              <w:t>g</w:t>
            </w:r>
            <w:proofErr w:type="spellEnd"/>
            <w:r w:rsidRPr="00010326">
              <w:rPr>
                <w:rFonts w:hAnsi="宋体" w:hint="eastAsia"/>
              </w:rPr>
              <w:t>”</w:t>
            </w:r>
            <w:r w:rsidR="00C04392">
              <w:rPr>
                <w:rFonts w:hAnsi="宋体" w:hint="eastAsia"/>
              </w:rPr>
              <w:t>。</w:t>
            </w:r>
          </w:p>
          <w:p w14:paraId="300E2F52" w14:textId="7261600E" w:rsidR="00FE7611" w:rsidRPr="0090019D" w:rsidRDefault="00FE7611" w:rsidP="00010326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Calibri" w:hAnsi="Calibri"/>
                <w:b/>
                <w:szCs w:val="21"/>
              </w:rPr>
            </w:pPr>
            <w:r w:rsidRPr="00DD0FFD">
              <w:rPr>
                <w:rFonts w:ascii="Calibri" w:hAnsi="宋体"/>
                <w:b/>
                <w:szCs w:val="21"/>
              </w:rPr>
              <w:t>主函数</w:t>
            </w:r>
            <w:r>
              <w:rPr>
                <w:rFonts w:ascii="Calibri" w:hAnsi="宋体" w:hint="eastAsia"/>
                <w:b/>
                <w:szCs w:val="21"/>
              </w:rPr>
              <w:t>main</w:t>
            </w:r>
            <w:r>
              <w:rPr>
                <w:rFonts w:ascii="Calibri" w:hAnsi="宋体"/>
                <w:b/>
                <w:szCs w:val="21"/>
              </w:rPr>
              <w:t>(</w:t>
            </w:r>
            <w:r w:rsidRPr="0090019D">
              <w:rPr>
                <w:rFonts w:ascii="Calibri" w:hAnsi="宋体"/>
                <w:b/>
                <w:szCs w:val="21"/>
              </w:rPr>
              <w:t>)</w:t>
            </w:r>
            <w:r w:rsidRPr="0090019D">
              <w:rPr>
                <w:rFonts w:ascii="Calibri" w:hAnsi="宋体"/>
                <w:b/>
                <w:color w:val="FF0000"/>
                <w:szCs w:val="21"/>
              </w:rPr>
              <w:t>（</w:t>
            </w:r>
            <w:r w:rsidR="00447FE8">
              <w:rPr>
                <w:rFonts w:ascii="Calibri" w:hAnsi="Calibri"/>
                <w:b/>
                <w:color w:val="FF0000"/>
                <w:szCs w:val="21"/>
              </w:rPr>
              <w:t>5</w:t>
            </w:r>
            <w:r w:rsidRPr="0090019D">
              <w:rPr>
                <w:rFonts w:ascii="Calibri" w:hAnsi="宋体"/>
                <w:b/>
                <w:color w:val="FF0000"/>
                <w:szCs w:val="21"/>
              </w:rPr>
              <w:t>分）</w:t>
            </w:r>
          </w:p>
          <w:p w14:paraId="377BCFFF" w14:textId="260BC103" w:rsidR="00A2777B" w:rsidRDefault="00A2777B" w:rsidP="00A2777B">
            <w:pPr>
              <w:pStyle w:val="a8"/>
              <w:numPr>
                <w:ilvl w:val="2"/>
                <w:numId w:val="2"/>
              </w:numPr>
              <w:ind w:left="1418" w:firstLineChars="0" w:hanging="567"/>
            </w:pPr>
            <w:r>
              <w:rPr>
                <w:rFonts w:hint="eastAsia"/>
              </w:rPr>
              <w:t>定义所有使用到的字符串及各变量。</w:t>
            </w:r>
          </w:p>
          <w:p w14:paraId="6C751E45" w14:textId="77777777" w:rsidR="00A2777B" w:rsidRDefault="00A2777B" w:rsidP="00A2777B">
            <w:pPr>
              <w:pStyle w:val="a8"/>
              <w:numPr>
                <w:ilvl w:val="2"/>
                <w:numId w:val="2"/>
              </w:numPr>
              <w:ind w:left="1418" w:firstLineChars="0" w:hanging="567"/>
            </w:pPr>
            <w:r w:rsidRPr="002D7588">
              <w:rPr>
                <w:rFonts w:hint="eastAsia"/>
              </w:rPr>
              <w:t>调用</w:t>
            </w:r>
            <w:r>
              <w:rPr>
                <w:rFonts w:hint="eastAsia"/>
              </w:rPr>
              <w:t>I</w:t>
            </w:r>
            <w:r w:rsidRPr="002D7588">
              <w:t>nput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函数，完成输入操作。</w:t>
            </w:r>
          </w:p>
          <w:p w14:paraId="39325AF0" w14:textId="28B54244" w:rsidR="00A2777B" w:rsidRDefault="00A2777B" w:rsidP="00A2777B">
            <w:pPr>
              <w:pStyle w:val="a8"/>
              <w:numPr>
                <w:ilvl w:val="2"/>
                <w:numId w:val="2"/>
              </w:numPr>
              <w:ind w:left="1418" w:firstLineChars="0" w:hanging="567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</w:t>
            </w:r>
            <w:r>
              <w:t>ombine()</w:t>
            </w:r>
            <w:r>
              <w:rPr>
                <w:rFonts w:hint="eastAsia"/>
              </w:rPr>
              <w:t>函数，完成</w:t>
            </w:r>
            <w:r>
              <w:rPr>
                <w:rFonts w:hint="eastAsia"/>
              </w:rPr>
              <w:t>s</w:t>
            </w:r>
            <w:r>
              <w:t>tr1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</w:t>
            </w:r>
            <w:r>
              <w:t>tr2</w:t>
            </w:r>
            <w:r>
              <w:rPr>
                <w:rFonts w:hint="eastAsia"/>
              </w:rPr>
              <w:t>的连接</w:t>
            </w:r>
            <w:r w:rsidR="006B221E">
              <w:rPr>
                <w:rFonts w:hint="eastAsia"/>
              </w:rPr>
              <w:t>；在主函数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s</w:t>
            </w:r>
            <w:r>
              <w:t>tr3</w:t>
            </w:r>
            <w:r>
              <w:rPr>
                <w:rFonts w:hint="eastAsia"/>
              </w:rPr>
              <w:t>。</w:t>
            </w:r>
          </w:p>
          <w:p w14:paraId="23E747AC" w14:textId="5F3FD72E" w:rsidR="00A2777B" w:rsidRDefault="00A2777B" w:rsidP="00A2777B">
            <w:pPr>
              <w:pStyle w:val="a8"/>
              <w:numPr>
                <w:ilvl w:val="2"/>
                <w:numId w:val="2"/>
              </w:numPr>
              <w:ind w:left="1418" w:firstLineChars="0" w:hanging="567"/>
            </w:pPr>
            <w:r>
              <w:rPr>
                <w:rFonts w:hint="eastAsia"/>
              </w:rPr>
              <w:t>调用</w:t>
            </w:r>
            <w:proofErr w:type="spellStart"/>
            <w:r>
              <w:t>KReverse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函数，完成字符串</w:t>
            </w:r>
            <w:r w:rsidR="006B221E">
              <w:rPr>
                <w:rFonts w:hint="eastAsia"/>
              </w:rPr>
              <w:t>s</w:t>
            </w:r>
            <w:r w:rsidR="006B221E">
              <w:t>tr3</w:t>
            </w:r>
            <w:r w:rsidR="006B221E">
              <w:rPr>
                <w:rFonts w:hint="eastAsia"/>
              </w:rPr>
              <w:t>的循环局部逆序</w:t>
            </w:r>
            <w:r>
              <w:rPr>
                <w:rFonts w:hint="eastAsia"/>
              </w:rPr>
              <w:t>处理</w:t>
            </w:r>
            <w:r w:rsidR="006B221E">
              <w:rPr>
                <w:rFonts w:hint="eastAsia"/>
              </w:rPr>
              <w:t>；在主函数输出</w:t>
            </w:r>
            <w:r w:rsidR="006B221E">
              <w:rPr>
                <w:rFonts w:hint="eastAsia"/>
              </w:rPr>
              <w:t>s</w:t>
            </w:r>
            <w:r w:rsidR="006B221E">
              <w:t>tr3</w:t>
            </w:r>
            <w:r w:rsidR="006B221E">
              <w:rPr>
                <w:rFonts w:hint="eastAsia"/>
              </w:rPr>
              <w:t>。</w:t>
            </w:r>
          </w:p>
          <w:p w14:paraId="3108877A" w14:textId="5FB6E8B3" w:rsidR="0090019D" w:rsidRDefault="0090019D" w:rsidP="00C3090E">
            <w:pPr>
              <w:pStyle w:val="a8"/>
              <w:ind w:firstLineChars="400" w:firstLine="840"/>
              <w:rPr>
                <w:rFonts w:ascii="Calibri" w:hAnsi="宋体"/>
                <w:szCs w:val="21"/>
              </w:rPr>
            </w:pPr>
          </w:p>
          <w:p w14:paraId="0709FBC3" w14:textId="77777777" w:rsidR="006B221E" w:rsidRDefault="006B221E" w:rsidP="00C3090E">
            <w:pPr>
              <w:pStyle w:val="a8"/>
              <w:ind w:firstLineChars="400" w:firstLine="840"/>
              <w:rPr>
                <w:rFonts w:ascii="Calibri" w:hAnsi="宋体"/>
                <w:szCs w:val="21"/>
              </w:rPr>
            </w:pPr>
          </w:p>
          <w:p w14:paraId="7418D9AA" w14:textId="7AFFD672" w:rsidR="00115996" w:rsidRPr="0090019D" w:rsidRDefault="00A3767C" w:rsidP="0090019D">
            <w:pPr>
              <w:pStyle w:val="a8"/>
              <w:ind w:leftChars="200" w:left="459" w:firstLineChars="0" w:hanging="39"/>
              <w:rPr>
                <w:rFonts w:ascii="Calibri" w:hAnsi="宋体"/>
                <w:b/>
                <w:i/>
                <w:color w:val="000000" w:themeColor="text1"/>
                <w:szCs w:val="21"/>
              </w:rPr>
            </w:pPr>
            <w:r w:rsidRPr="0090019D">
              <w:rPr>
                <w:rFonts w:ascii="Calibri" w:hAnsi="宋体" w:hint="eastAsia"/>
                <w:b/>
                <w:i/>
                <w:color w:val="000000" w:themeColor="text1"/>
                <w:szCs w:val="21"/>
              </w:rPr>
              <w:t>[</w:t>
            </w:r>
            <w:r w:rsidR="00A23FB1">
              <w:rPr>
                <w:rFonts w:ascii="Calibri" w:hAnsi="宋体" w:hint="eastAsia"/>
                <w:b/>
                <w:i/>
                <w:color w:val="000000" w:themeColor="text1"/>
                <w:szCs w:val="21"/>
              </w:rPr>
              <w:t>程序</w:t>
            </w:r>
            <w:r w:rsidRPr="0090019D">
              <w:rPr>
                <w:rFonts w:ascii="Calibri" w:hAnsi="宋体" w:hint="eastAsia"/>
                <w:b/>
                <w:i/>
                <w:color w:val="000000" w:themeColor="text1"/>
                <w:szCs w:val="21"/>
              </w:rPr>
              <w:t>示例</w:t>
            </w:r>
            <w:r w:rsidRPr="0090019D">
              <w:rPr>
                <w:rFonts w:ascii="Calibri" w:hAnsi="宋体" w:hint="eastAsia"/>
                <w:b/>
                <w:i/>
                <w:color w:val="000000" w:themeColor="text1"/>
                <w:szCs w:val="21"/>
              </w:rPr>
              <w:t>]</w:t>
            </w:r>
          </w:p>
          <w:p w14:paraId="34D9A9F0" w14:textId="715B1618" w:rsidR="0090019D" w:rsidRDefault="00A23FB1" w:rsidP="0090019D">
            <w:pPr>
              <w:pStyle w:val="a8"/>
              <w:ind w:leftChars="200" w:left="459" w:firstLineChars="0" w:hanging="39"/>
              <w:rPr>
                <w:rFonts w:ascii="Calibri" w:hAnsi="宋体"/>
                <w:i/>
                <w:color w:val="000000" w:themeColor="text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6B9D84" wp14:editId="21183F84">
                  <wp:extent cx="3169882" cy="147161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766" cy="1474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0019D" w:rsidRPr="0090019D">
              <w:rPr>
                <w:rFonts w:ascii="Calibri" w:hAnsi="宋体"/>
                <w:i/>
                <w:color w:val="000000" w:themeColor="text1"/>
                <w:szCs w:val="21"/>
              </w:rPr>
              <w:t>.</w:t>
            </w:r>
          </w:p>
          <w:p w14:paraId="41E9951A" w14:textId="77777777" w:rsidR="00937073" w:rsidRDefault="00937073" w:rsidP="0090019D">
            <w:pPr>
              <w:pStyle w:val="a8"/>
              <w:ind w:leftChars="200" w:left="459" w:firstLineChars="0" w:hanging="39"/>
              <w:rPr>
                <w:rFonts w:ascii="Calibri" w:hAnsi="宋体"/>
                <w:i/>
                <w:color w:val="000000" w:themeColor="text1"/>
                <w:szCs w:val="21"/>
              </w:rPr>
            </w:pPr>
          </w:p>
          <w:p w14:paraId="3F32D3EF" w14:textId="4DE10A52" w:rsidR="00937073" w:rsidRDefault="00937073" w:rsidP="0090019D">
            <w:pPr>
              <w:pStyle w:val="a8"/>
              <w:ind w:leftChars="200" w:left="459" w:firstLineChars="0" w:hanging="39"/>
              <w:rPr>
                <w:rFonts w:ascii="Calibri" w:hAnsi="宋体"/>
                <w:i/>
                <w:color w:val="FF0000"/>
                <w:szCs w:val="21"/>
              </w:rPr>
            </w:pPr>
            <w:r w:rsidRPr="00937073">
              <w:rPr>
                <w:rFonts w:ascii="Calibri" w:hAnsi="宋体" w:hint="eastAsia"/>
                <w:i/>
                <w:color w:val="FF0000"/>
                <w:szCs w:val="21"/>
              </w:rPr>
              <w:t>请在此处粘贴运行结果截图</w:t>
            </w:r>
          </w:p>
          <w:p w14:paraId="0C736B50" w14:textId="77777777" w:rsidR="004E4B03" w:rsidRDefault="004E4B03" w:rsidP="004E4B0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DCDCDC"/>
                <w:kern w:val="0"/>
                <w:sz w:val="19"/>
                <w:szCs w:val="19"/>
                <w:highlight w:val="black"/>
              </w:rPr>
            </w:pPr>
          </w:p>
          <w:p w14:paraId="57CAF2A0" w14:textId="77777777" w:rsidR="004E4B03" w:rsidRDefault="004E4B03" w:rsidP="00024B89">
            <w:pPr>
              <w:pStyle w:val="a8"/>
              <w:ind w:firstLineChars="0" w:firstLine="0"/>
              <w:jc w:val="center"/>
              <w:rPr>
                <w:noProof/>
              </w:rPr>
            </w:pPr>
          </w:p>
          <w:p w14:paraId="061614E4" w14:textId="77777777" w:rsidR="009C4C8C" w:rsidRPr="00EB4071" w:rsidRDefault="009B4264" w:rsidP="009C4C8C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宋体" w:hint="eastAsia"/>
                <w:b/>
                <w:szCs w:val="21"/>
              </w:rPr>
              <w:t>数组处理</w:t>
            </w:r>
            <w:r w:rsidR="006C5438" w:rsidRPr="006C5438">
              <w:rPr>
                <w:rFonts w:ascii="Calibri" w:hAnsi="宋体" w:hint="eastAsia"/>
                <w:b/>
                <w:color w:val="FF0000"/>
                <w:szCs w:val="21"/>
              </w:rPr>
              <w:t>（</w:t>
            </w:r>
            <w:r w:rsidR="006C5438" w:rsidRPr="006C5438">
              <w:rPr>
                <w:rFonts w:ascii="Calibri" w:hAnsi="宋体" w:hint="eastAsia"/>
                <w:b/>
                <w:color w:val="FF0000"/>
                <w:szCs w:val="21"/>
              </w:rPr>
              <w:t>30</w:t>
            </w:r>
            <w:r w:rsidR="006C5438" w:rsidRPr="006C5438">
              <w:rPr>
                <w:rFonts w:ascii="Calibri" w:hAnsi="宋体" w:hint="eastAsia"/>
                <w:b/>
                <w:color w:val="FF0000"/>
                <w:szCs w:val="21"/>
              </w:rPr>
              <w:t>分）</w:t>
            </w:r>
          </w:p>
          <w:p w14:paraId="386EF0F6" w14:textId="77777777" w:rsidR="00984FEE" w:rsidRDefault="00984FEE" w:rsidP="00984FEE">
            <w:pPr>
              <w:pStyle w:val="a8"/>
              <w:rPr>
                <w:rFonts w:ascii="Calibri" w:hAnsi="宋体"/>
                <w:szCs w:val="21"/>
              </w:rPr>
            </w:pPr>
            <w:r w:rsidRPr="00DD0FFD">
              <w:rPr>
                <w:rFonts w:ascii="Calibri" w:hAnsi="宋体"/>
                <w:szCs w:val="21"/>
              </w:rPr>
              <w:t>编制一个程序，要求实现如下功能：</w:t>
            </w:r>
          </w:p>
          <w:p w14:paraId="131ED72D" w14:textId="0DD3BC61" w:rsidR="00984FEE" w:rsidRPr="00DD0FFD" w:rsidRDefault="00984FEE" w:rsidP="00984FEE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Calibri" w:hAnsi="Calibri"/>
                <w:b/>
                <w:szCs w:val="21"/>
              </w:rPr>
            </w:pPr>
            <w:r w:rsidRPr="00DD0FFD">
              <w:rPr>
                <w:rFonts w:ascii="Calibri" w:hAnsi="宋体"/>
                <w:b/>
                <w:szCs w:val="21"/>
              </w:rPr>
              <w:t>函数</w:t>
            </w:r>
            <w:proofErr w:type="spellStart"/>
            <w:r w:rsidR="00330928">
              <w:rPr>
                <w:rFonts w:ascii="Calibri" w:hAnsi="Calibri"/>
                <w:b/>
                <w:szCs w:val="21"/>
              </w:rPr>
              <w:t>I</w:t>
            </w:r>
            <w:r w:rsidRPr="00DD0FFD">
              <w:rPr>
                <w:rFonts w:ascii="Calibri" w:hAnsi="Calibri"/>
                <w:b/>
                <w:szCs w:val="21"/>
              </w:rPr>
              <w:t>nput</w:t>
            </w:r>
            <w:r w:rsidR="00487AE4">
              <w:rPr>
                <w:rFonts w:ascii="Calibri" w:hAnsi="Calibri" w:hint="eastAsia"/>
                <w:b/>
                <w:szCs w:val="21"/>
              </w:rPr>
              <w:t>Matrix</w:t>
            </w:r>
            <w:proofErr w:type="spellEnd"/>
            <w:r w:rsidRPr="00DD0FFD">
              <w:rPr>
                <w:rFonts w:ascii="Calibri" w:hAnsi="Calibri"/>
                <w:b/>
                <w:szCs w:val="21"/>
              </w:rPr>
              <w:t>()</w:t>
            </w:r>
            <w:r w:rsidRPr="00DD0FFD">
              <w:rPr>
                <w:rFonts w:ascii="Calibri" w:hAnsi="宋体"/>
                <w:b/>
                <w:color w:val="FF0000"/>
                <w:szCs w:val="21"/>
              </w:rPr>
              <w:t>（</w:t>
            </w:r>
            <w:r w:rsidR="000A763E">
              <w:rPr>
                <w:rFonts w:ascii="Calibri" w:hAnsi="宋体"/>
                <w:b/>
                <w:color w:val="FF0000"/>
                <w:szCs w:val="21"/>
              </w:rPr>
              <w:t>15</w:t>
            </w:r>
            <w:r w:rsidRPr="00DD0FFD">
              <w:rPr>
                <w:rFonts w:ascii="Calibri" w:hAnsi="宋体"/>
                <w:b/>
                <w:color w:val="FF0000"/>
                <w:szCs w:val="21"/>
              </w:rPr>
              <w:t>分）</w:t>
            </w:r>
          </w:p>
          <w:p w14:paraId="2131899B" w14:textId="406F6523" w:rsidR="00984FEE" w:rsidRDefault="00487AE4" w:rsidP="00984FEE">
            <w:pPr>
              <w:pStyle w:val="a8"/>
              <w:ind w:left="840" w:firstLineChars="0" w:firstLine="0"/>
              <w:rPr>
                <w:rFonts w:ascii="Calibri" w:hAnsi="Calibri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该函数提示用户从键盘输入两个大于</w:t>
            </w:r>
            <w:r>
              <w:rPr>
                <w:rFonts w:ascii="Calibri" w:hAnsi="宋体" w:hint="eastAsia"/>
                <w:szCs w:val="21"/>
              </w:rPr>
              <w:t>0</w:t>
            </w:r>
            <w:r>
              <w:rPr>
                <w:rFonts w:ascii="Calibri" w:hAnsi="宋体" w:hint="eastAsia"/>
                <w:szCs w:val="21"/>
              </w:rPr>
              <w:t>的整数</w:t>
            </w:r>
            <w:r>
              <w:rPr>
                <w:rFonts w:ascii="Calibri" w:hAnsi="宋体"/>
                <w:szCs w:val="21"/>
              </w:rPr>
              <w:t>m</w:t>
            </w:r>
            <w:r>
              <w:rPr>
                <w:rFonts w:ascii="Calibri" w:hAnsi="宋体" w:hint="eastAsia"/>
                <w:szCs w:val="21"/>
              </w:rPr>
              <w:t>与</w:t>
            </w:r>
            <w:r>
              <w:rPr>
                <w:rFonts w:ascii="Calibri" w:hAnsi="宋体" w:hint="eastAsia"/>
                <w:szCs w:val="21"/>
              </w:rPr>
              <w:t>n</w:t>
            </w:r>
            <w:r>
              <w:rPr>
                <w:rFonts w:ascii="Calibri" w:hAnsi="宋体" w:hint="eastAsia"/>
                <w:szCs w:val="21"/>
              </w:rPr>
              <w:t>，根据输入的整数值动态生成两个整数矩阵</w:t>
            </w:r>
            <w:proofErr w:type="spellStart"/>
            <w:r>
              <w:rPr>
                <w:rFonts w:ascii="Calibri" w:hAnsi="宋体" w:hint="eastAsia"/>
                <w:szCs w:val="21"/>
              </w:rPr>
              <w:t>MatrixA</w:t>
            </w:r>
            <w:proofErr w:type="spellEnd"/>
            <w:r>
              <w:rPr>
                <w:rFonts w:ascii="Calibri" w:hAnsi="宋体" w:hint="eastAsia"/>
                <w:szCs w:val="21"/>
              </w:rPr>
              <w:t>（</w:t>
            </w:r>
            <w:r>
              <w:rPr>
                <w:rFonts w:ascii="Calibri" w:hAnsi="宋体" w:hint="eastAsia"/>
                <w:szCs w:val="21"/>
              </w:rPr>
              <w:t>m</w:t>
            </w:r>
            <w:r>
              <w:rPr>
                <w:rFonts w:ascii="Calibri" w:hAnsi="宋体" w:hint="eastAsia"/>
                <w:szCs w:val="21"/>
              </w:rPr>
              <w:t>行</w:t>
            </w:r>
            <w:r>
              <w:rPr>
                <w:rFonts w:ascii="Calibri" w:hAnsi="宋体" w:hint="eastAsia"/>
                <w:szCs w:val="21"/>
              </w:rPr>
              <w:t>n</w:t>
            </w:r>
            <w:r>
              <w:rPr>
                <w:rFonts w:ascii="Calibri" w:hAnsi="宋体" w:hint="eastAsia"/>
                <w:szCs w:val="21"/>
              </w:rPr>
              <w:t>列）、</w:t>
            </w:r>
            <w:proofErr w:type="spellStart"/>
            <w:r>
              <w:rPr>
                <w:rFonts w:ascii="Calibri" w:hAnsi="宋体" w:hint="eastAsia"/>
                <w:szCs w:val="21"/>
              </w:rPr>
              <w:t>MatrixB</w:t>
            </w:r>
            <w:proofErr w:type="spellEnd"/>
            <w:r>
              <w:rPr>
                <w:rFonts w:ascii="Calibri" w:hAnsi="宋体" w:hint="eastAsia"/>
                <w:szCs w:val="21"/>
              </w:rPr>
              <w:t>（</w:t>
            </w:r>
            <w:r>
              <w:rPr>
                <w:rFonts w:ascii="Calibri" w:hAnsi="宋体" w:hint="eastAsia"/>
                <w:szCs w:val="21"/>
              </w:rPr>
              <w:t>n</w:t>
            </w:r>
            <w:r>
              <w:rPr>
                <w:rFonts w:ascii="Calibri" w:hAnsi="宋体" w:hint="eastAsia"/>
                <w:szCs w:val="21"/>
              </w:rPr>
              <w:t>行</w:t>
            </w:r>
            <w:r>
              <w:rPr>
                <w:rFonts w:ascii="Calibri" w:hAnsi="宋体" w:hint="eastAsia"/>
                <w:szCs w:val="21"/>
              </w:rPr>
              <w:t>m</w:t>
            </w:r>
            <w:r>
              <w:rPr>
                <w:rFonts w:ascii="Calibri" w:hAnsi="宋体" w:hint="eastAsia"/>
                <w:szCs w:val="21"/>
              </w:rPr>
              <w:t>列），并提示用户分别输入两个矩阵的各元素值，然后将上述输入的内容</w:t>
            </w:r>
            <w:r w:rsidR="00BD2893">
              <w:rPr>
                <w:rFonts w:ascii="Calibri" w:hAnsi="Calibri" w:hint="eastAsia"/>
                <w:szCs w:val="21"/>
              </w:rPr>
              <w:t>传</w:t>
            </w:r>
            <w:r w:rsidR="00984FEE">
              <w:rPr>
                <w:rFonts w:ascii="Calibri" w:hAnsi="Calibri" w:hint="eastAsia"/>
                <w:szCs w:val="21"/>
              </w:rPr>
              <w:t>给主</w:t>
            </w:r>
            <w:r>
              <w:rPr>
                <w:rFonts w:ascii="Calibri" w:hAnsi="Calibri" w:hint="eastAsia"/>
                <w:szCs w:val="21"/>
              </w:rPr>
              <w:t>调</w:t>
            </w:r>
            <w:r w:rsidR="00984FEE">
              <w:rPr>
                <w:rFonts w:ascii="Calibri" w:hAnsi="Calibri" w:hint="eastAsia"/>
                <w:szCs w:val="21"/>
              </w:rPr>
              <w:t>函数。</w:t>
            </w:r>
            <w:r w:rsidR="00730BAE">
              <w:rPr>
                <w:rFonts w:ascii="Calibri" w:hAnsi="Calibri" w:hint="eastAsia"/>
                <w:szCs w:val="21"/>
              </w:rPr>
              <w:t>假设用户输入的</w:t>
            </w:r>
            <w:r w:rsidR="00730BAE">
              <w:rPr>
                <w:rFonts w:ascii="Calibri" w:hAnsi="Calibri" w:hint="eastAsia"/>
                <w:szCs w:val="21"/>
              </w:rPr>
              <w:t>m</w:t>
            </w:r>
            <w:r w:rsidR="00730BAE">
              <w:rPr>
                <w:rFonts w:ascii="Calibri" w:hAnsi="Calibri" w:hint="eastAsia"/>
                <w:szCs w:val="21"/>
              </w:rPr>
              <w:t>、</w:t>
            </w:r>
            <w:r w:rsidR="00730BAE">
              <w:rPr>
                <w:rFonts w:ascii="Calibri" w:hAnsi="Calibri" w:hint="eastAsia"/>
                <w:szCs w:val="21"/>
              </w:rPr>
              <w:t>n</w:t>
            </w:r>
            <w:r w:rsidR="00730BAE">
              <w:rPr>
                <w:rFonts w:ascii="Calibri" w:hAnsi="Calibri" w:hint="eastAsia"/>
                <w:szCs w:val="21"/>
              </w:rPr>
              <w:t>等值是符合要求的，</w:t>
            </w:r>
            <w:r w:rsidR="00E6164F">
              <w:rPr>
                <w:rFonts w:ascii="Calibri" w:hAnsi="Calibri" w:hint="eastAsia"/>
                <w:szCs w:val="21"/>
              </w:rPr>
              <w:t>该函数</w:t>
            </w:r>
            <w:r w:rsidR="00730BAE">
              <w:rPr>
                <w:rFonts w:ascii="Calibri" w:hAnsi="Calibri" w:hint="eastAsia"/>
                <w:szCs w:val="21"/>
              </w:rPr>
              <w:t>不用判断。</w:t>
            </w:r>
          </w:p>
          <w:p w14:paraId="0478B1E4" w14:textId="2A65D4D8" w:rsidR="00984FEE" w:rsidRPr="00DD0FFD" w:rsidRDefault="009619C8" w:rsidP="00984FEE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宋体" w:hint="eastAsia"/>
                <w:b/>
                <w:szCs w:val="21"/>
              </w:rPr>
              <w:t>函数</w:t>
            </w:r>
            <w:proofErr w:type="spellStart"/>
            <w:r>
              <w:rPr>
                <w:rFonts w:ascii="Calibri" w:hAnsi="宋体" w:hint="eastAsia"/>
                <w:b/>
                <w:szCs w:val="21"/>
              </w:rPr>
              <w:t>Input</w:t>
            </w:r>
            <w:r w:rsidR="00730BAE">
              <w:rPr>
                <w:rFonts w:ascii="Calibri" w:hAnsi="宋体"/>
                <w:b/>
                <w:szCs w:val="21"/>
              </w:rPr>
              <w:t>Position</w:t>
            </w:r>
            <w:proofErr w:type="spellEnd"/>
            <w:r w:rsidR="00984FEE" w:rsidRPr="00DD0FFD">
              <w:rPr>
                <w:rFonts w:ascii="Calibri" w:hAnsi="Calibri"/>
                <w:b/>
                <w:szCs w:val="21"/>
              </w:rPr>
              <w:t>()</w:t>
            </w:r>
            <w:r w:rsidR="00984FEE" w:rsidRPr="00DD0FFD">
              <w:rPr>
                <w:rFonts w:ascii="Calibri" w:hAnsi="宋体"/>
                <w:b/>
                <w:color w:val="FF0000"/>
                <w:szCs w:val="21"/>
              </w:rPr>
              <w:t>（</w:t>
            </w:r>
            <w:r w:rsidR="00730BAE">
              <w:rPr>
                <w:rFonts w:ascii="Calibri" w:hAnsi="宋体" w:hint="eastAsia"/>
                <w:b/>
                <w:color w:val="FF0000"/>
                <w:szCs w:val="21"/>
              </w:rPr>
              <w:t>5</w:t>
            </w:r>
            <w:r w:rsidR="00984FEE" w:rsidRPr="00DD0FFD">
              <w:rPr>
                <w:rFonts w:ascii="Calibri" w:hAnsi="宋体"/>
                <w:b/>
                <w:color w:val="FF0000"/>
                <w:szCs w:val="21"/>
              </w:rPr>
              <w:t>分）</w:t>
            </w:r>
          </w:p>
          <w:p w14:paraId="254D1C3F" w14:textId="77553B5D" w:rsidR="00E43E1A" w:rsidRPr="009619C8" w:rsidRDefault="009619C8" w:rsidP="009619C8">
            <w:pPr>
              <w:pStyle w:val="a8"/>
              <w:ind w:left="840" w:firstLineChars="0" w:firstLine="0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从键盘输入</w:t>
            </w:r>
            <w:r w:rsidR="00730BAE">
              <w:rPr>
                <w:rFonts w:ascii="Calibri" w:hAnsi="宋体" w:hint="eastAsia"/>
                <w:szCs w:val="21"/>
              </w:rPr>
              <w:t>两个非负</w:t>
            </w:r>
            <w:r w:rsidR="00730BAE" w:rsidRPr="00E6164F">
              <w:rPr>
                <w:rFonts w:hAnsi="宋体" w:hint="eastAsia"/>
              </w:rPr>
              <w:t>整数</w:t>
            </w:r>
            <w:r w:rsidR="00E6164F" w:rsidRPr="00E6164F">
              <w:rPr>
                <w:rFonts w:hAnsi="宋体" w:hint="eastAsia"/>
              </w:rPr>
              <w:t>g</w:t>
            </w:r>
            <w:r w:rsidR="00E6164F" w:rsidRPr="00E6164F">
              <w:rPr>
                <w:rFonts w:hAnsi="宋体" w:hint="eastAsia"/>
              </w:rPr>
              <w:t>、</w:t>
            </w:r>
            <w:r w:rsidR="00E6164F" w:rsidRPr="00E6164F">
              <w:rPr>
                <w:rFonts w:hAnsi="宋体" w:hint="eastAsia"/>
              </w:rPr>
              <w:t>k</w:t>
            </w:r>
            <w:r w:rsidRPr="00E6164F">
              <w:rPr>
                <w:rFonts w:hAnsi="宋体" w:hint="eastAsia"/>
              </w:rPr>
              <w:t>，</w:t>
            </w:r>
            <w:r w:rsidR="00E6164F" w:rsidRPr="00E6164F">
              <w:rPr>
                <w:rFonts w:hAnsi="宋体" w:hint="eastAsia"/>
              </w:rPr>
              <w:t>要求</w:t>
            </w:r>
            <w:r w:rsidR="00E6164F">
              <w:rPr>
                <w:rFonts w:hAnsi="宋体" w:hint="eastAsia"/>
              </w:rPr>
              <w:t>0</w:t>
            </w:r>
            <w:r w:rsidR="00E6164F" w:rsidRPr="00E6164F">
              <w:rPr>
                <w:rFonts w:hAnsi="宋体" w:hint="eastAsia"/>
              </w:rPr>
              <w:t>≤</w:t>
            </w:r>
            <w:r w:rsidR="00E6164F">
              <w:rPr>
                <w:rFonts w:hAnsi="宋体" w:hint="eastAsia"/>
              </w:rPr>
              <w:t>g&lt;</w:t>
            </w:r>
            <w:r w:rsidR="00E6164F" w:rsidRPr="00E6164F">
              <w:rPr>
                <w:rFonts w:hAnsi="宋体" w:hint="eastAsia"/>
              </w:rPr>
              <w:t>m</w:t>
            </w:r>
            <w:r w:rsidR="00E6164F" w:rsidRPr="00E6164F">
              <w:rPr>
                <w:rFonts w:hAnsi="宋体" w:hint="eastAsia"/>
              </w:rPr>
              <w:t>，</w:t>
            </w:r>
            <w:r w:rsidR="00E6164F">
              <w:rPr>
                <w:rFonts w:hAnsi="宋体" w:hint="eastAsia"/>
              </w:rPr>
              <w:t>0</w:t>
            </w:r>
            <w:r w:rsidR="00E6164F" w:rsidRPr="00E6164F">
              <w:rPr>
                <w:rFonts w:hAnsi="宋体" w:hint="eastAsia"/>
              </w:rPr>
              <w:t>≤</w:t>
            </w:r>
            <w:r w:rsidR="00E6164F" w:rsidRPr="00E6164F">
              <w:rPr>
                <w:rFonts w:hAnsi="宋体" w:hint="eastAsia"/>
              </w:rPr>
              <w:t>k</w:t>
            </w:r>
            <w:r w:rsidR="00E6164F">
              <w:rPr>
                <w:rFonts w:hAnsi="宋体"/>
              </w:rPr>
              <w:t>&lt;</w:t>
            </w:r>
            <w:r w:rsidR="00E6164F" w:rsidRPr="00E6164F">
              <w:rPr>
                <w:rFonts w:hAnsi="宋体" w:hint="eastAsia"/>
              </w:rPr>
              <w:t>n</w:t>
            </w:r>
            <w:r w:rsidR="00E6164F" w:rsidRPr="00E6164F">
              <w:rPr>
                <w:rFonts w:hAnsi="宋体" w:hint="eastAsia"/>
              </w:rPr>
              <w:t>，若输入的</w:t>
            </w:r>
            <w:r w:rsidR="00E6164F" w:rsidRPr="00E6164F">
              <w:rPr>
                <w:rFonts w:hAnsi="宋体" w:hint="eastAsia"/>
              </w:rPr>
              <w:t>g</w:t>
            </w:r>
            <w:r w:rsidR="00E6164F" w:rsidRPr="00E6164F">
              <w:rPr>
                <w:rFonts w:hAnsi="宋体" w:hint="eastAsia"/>
              </w:rPr>
              <w:t>、</w:t>
            </w:r>
            <w:r w:rsidR="00E6164F" w:rsidRPr="00E6164F">
              <w:rPr>
                <w:rFonts w:hAnsi="宋体" w:hint="eastAsia"/>
              </w:rPr>
              <w:t>k</w:t>
            </w:r>
            <w:r w:rsidR="00E6164F" w:rsidRPr="00E6164F">
              <w:rPr>
                <w:rFonts w:hAnsi="宋体" w:hint="eastAsia"/>
              </w:rPr>
              <w:t>值不符合上述的区间，提示重新输入，并将输入的值传回主函数。</w:t>
            </w:r>
          </w:p>
          <w:p w14:paraId="1A415B01" w14:textId="5C6CCA98" w:rsidR="00984FEE" w:rsidRPr="00DD0FFD" w:rsidRDefault="00984FEE" w:rsidP="00984FEE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Calibri" w:hAnsi="Calibri"/>
                <w:b/>
                <w:szCs w:val="21"/>
              </w:rPr>
            </w:pPr>
            <w:r w:rsidRPr="00DD0FFD">
              <w:rPr>
                <w:rFonts w:ascii="Calibri" w:hAnsi="宋体"/>
                <w:b/>
                <w:szCs w:val="21"/>
              </w:rPr>
              <w:t>函数</w:t>
            </w:r>
            <w:proofErr w:type="spellStart"/>
            <w:r w:rsidR="00E6164F">
              <w:rPr>
                <w:rFonts w:ascii="Calibri" w:hAnsi="宋体" w:hint="eastAsia"/>
                <w:b/>
                <w:szCs w:val="21"/>
              </w:rPr>
              <w:t>M</w:t>
            </w:r>
            <w:r w:rsidR="00E6164F">
              <w:rPr>
                <w:rFonts w:ascii="Calibri" w:hAnsi="宋体"/>
                <w:b/>
                <w:szCs w:val="21"/>
              </w:rPr>
              <w:t>atrix</w:t>
            </w:r>
            <w:r w:rsidR="00E6164F">
              <w:rPr>
                <w:rFonts w:ascii="Calibri" w:hAnsi="宋体" w:hint="eastAsia"/>
                <w:b/>
                <w:szCs w:val="21"/>
              </w:rPr>
              <w:t>Merge</w:t>
            </w:r>
            <w:proofErr w:type="spellEnd"/>
            <w:r w:rsidRPr="00DD0FFD">
              <w:rPr>
                <w:rFonts w:ascii="Calibri" w:hAnsi="Calibri"/>
                <w:b/>
                <w:szCs w:val="21"/>
              </w:rPr>
              <w:t>(</w:t>
            </w:r>
            <w:r w:rsidRPr="00DD0FFD">
              <w:rPr>
                <w:rFonts w:ascii="Calibri" w:hAnsi="Calibri" w:hint="eastAsia"/>
                <w:b/>
                <w:szCs w:val="21"/>
              </w:rPr>
              <w:t>)</w:t>
            </w:r>
            <w:r w:rsidRPr="00DD0FFD">
              <w:rPr>
                <w:rFonts w:ascii="Calibri" w:hAnsi="宋体"/>
                <w:b/>
                <w:color w:val="FF0000"/>
                <w:szCs w:val="21"/>
              </w:rPr>
              <w:t>（</w:t>
            </w:r>
            <w:r w:rsidR="00A2777B">
              <w:rPr>
                <w:rFonts w:ascii="Calibri" w:hAnsi="宋体" w:hint="eastAsia"/>
                <w:b/>
                <w:color w:val="FF0000"/>
                <w:szCs w:val="21"/>
              </w:rPr>
              <w:t>5</w:t>
            </w:r>
            <w:r w:rsidRPr="00DD0FFD">
              <w:rPr>
                <w:rFonts w:ascii="Calibri" w:hAnsi="宋体"/>
                <w:b/>
                <w:color w:val="FF0000"/>
                <w:szCs w:val="21"/>
              </w:rPr>
              <w:t>分）</w:t>
            </w:r>
          </w:p>
          <w:p w14:paraId="530AD4A2" w14:textId="77777777" w:rsidR="00651A9C" w:rsidRDefault="009619C8" w:rsidP="00BC2E68">
            <w:pPr>
              <w:pStyle w:val="a8"/>
              <w:ind w:left="840" w:firstLineChars="0" w:firstLine="0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根据参数</w:t>
            </w:r>
            <w:r w:rsidR="00E6164F">
              <w:rPr>
                <w:rFonts w:ascii="Calibri" w:hAnsi="宋体" w:hint="eastAsia"/>
                <w:szCs w:val="21"/>
              </w:rPr>
              <w:t>输入，以矩阵</w:t>
            </w:r>
            <w:proofErr w:type="spellStart"/>
            <w:r w:rsidR="00E6164F">
              <w:rPr>
                <w:rFonts w:ascii="Calibri" w:hAnsi="宋体" w:hint="eastAsia"/>
                <w:szCs w:val="21"/>
              </w:rPr>
              <w:t>MatrixA</w:t>
            </w:r>
            <w:proofErr w:type="spellEnd"/>
            <w:r w:rsidR="00E6164F">
              <w:rPr>
                <w:rFonts w:ascii="Calibri" w:hAnsi="宋体" w:hint="eastAsia"/>
                <w:szCs w:val="21"/>
              </w:rPr>
              <w:t>的元素（</w:t>
            </w:r>
            <w:proofErr w:type="spellStart"/>
            <w:r w:rsidR="00E6164F">
              <w:rPr>
                <w:rFonts w:ascii="Calibri" w:hAnsi="宋体"/>
                <w:szCs w:val="21"/>
              </w:rPr>
              <w:t>g,k</w:t>
            </w:r>
            <w:proofErr w:type="spellEnd"/>
            <w:r w:rsidR="00E6164F">
              <w:rPr>
                <w:rFonts w:ascii="Calibri" w:hAnsi="宋体" w:hint="eastAsia"/>
                <w:szCs w:val="21"/>
              </w:rPr>
              <w:t>）为左上定点位置，将矩阵</w:t>
            </w:r>
            <w:proofErr w:type="spellStart"/>
            <w:r w:rsidR="00E6164F">
              <w:rPr>
                <w:rFonts w:ascii="Calibri" w:hAnsi="宋体" w:hint="eastAsia"/>
                <w:szCs w:val="21"/>
              </w:rPr>
              <w:t>MatrixB</w:t>
            </w:r>
            <w:proofErr w:type="spellEnd"/>
            <w:r w:rsidR="00E6164F">
              <w:rPr>
                <w:rFonts w:ascii="Calibri" w:hAnsi="宋体" w:hint="eastAsia"/>
                <w:szCs w:val="21"/>
              </w:rPr>
              <w:t>在此处</w:t>
            </w:r>
            <w:r w:rsidR="00BC2E68">
              <w:rPr>
                <w:rFonts w:ascii="Calibri" w:hAnsi="宋体" w:hint="eastAsia"/>
                <w:szCs w:val="21"/>
              </w:rPr>
              <w:t>与</w:t>
            </w:r>
            <w:proofErr w:type="spellStart"/>
            <w:r w:rsidR="00BC2E68">
              <w:rPr>
                <w:rFonts w:ascii="Calibri" w:hAnsi="宋体" w:hint="eastAsia"/>
                <w:szCs w:val="21"/>
              </w:rPr>
              <w:t>MatrixA</w:t>
            </w:r>
            <w:proofErr w:type="spellEnd"/>
            <w:r w:rsidR="00BC2E68">
              <w:rPr>
                <w:rFonts w:ascii="Calibri" w:hAnsi="宋体" w:hint="eastAsia"/>
                <w:szCs w:val="21"/>
              </w:rPr>
              <w:t>进行合并，得到新的矩阵</w:t>
            </w:r>
            <w:proofErr w:type="spellStart"/>
            <w:r w:rsidR="00BC2E68">
              <w:rPr>
                <w:rFonts w:ascii="Calibri" w:hAnsi="宋体" w:hint="eastAsia"/>
                <w:szCs w:val="21"/>
              </w:rPr>
              <w:t>MatrixC</w:t>
            </w:r>
            <w:proofErr w:type="spellEnd"/>
            <w:r w:rsidR="00651A9C">
              <w:rPr>
                <w:rFonts w:ascii="Calibri" w:hAnsi="宋体" w:hint="eastAsia"/>
                <w:szCs w:val="21"/>
              </w:rPr>
              <w:t>，将动态生成的矩阵</w:t>
            </w:r>
            <w:proofErr w:type="spellStart"/>
            <w:r w:rsidR="00651A9C">
              <w:rPr>
                <w:rFonts w:ascii="Calibri" w:hAnsi="宋体" w:hint="eastAsia"/>
                <w:szCs w:val="21"/>
              </w:rPr>
              <w:t>MatrixC</w:t>
            </w:r>
            <w:proofErr w:type="spellEnd"/>
            <w:r w:rsidR="00651A9C">
              <w:rPr>
                <w:rFonts w:ascii="Calibri" w:hAnsi="宋体" w:hint="eastAsia"/>
                <w:szCs w:val="21"/>
              </w:rPr>
              <w:t>返回给主调函数</w:t>
            </w:r>
            <w:r w:rsidR="00BC2E68">
              <w:rPr>
                <w:rFonts w:ascii="Calibri" w:hAnsi="宋体" w:hint="eastAsia"/>
                <w:szCs w:val="21"/>
              </w:rPr>
              <w:t>。</w:t>
            </w:r>
          </w:p>
          <w:p w14:paraId="19DF6CEB" w14:textId="56FA152A" w:rsidR="00132072" w:rsidRDefault="00BC2E68" w:rsidP="00BC2E68">
            <w:pPr>
              <w:pStyle w:val="a8"/>
              <w:ind w:left="840" w:firstLineChars="0" w:firstLine="0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合并的规则为，在将</w:t>
            </w:r>
            <w:proofErr w:type="spellStart"/>
            <w:r>
              <w:rPr>
                <w:rFonts w:ascii="Calibri" w:hAnsi="宋体" w:hint="eastAsia"/>
                <w:szCs w:val="21"/>
              </w:rPr>
              <w:t>MatrixB</w:t>
            </w:r>
            <w:proofErr w:type="spellEnd"/>
            <w:r>
              <w:rPr>
                <w:rFonts w:ascii="Calibri" w:hAnsi="宋体" w:hint="eastAsia"/>
                <w:szCs w:val="21"/>
              </w:rPr>
              <w:t>与</w:t>
            </w:r>
            <w:proofErr w:type="spellStart"/>
            <w:r>
              <w:rPr>
                <w:rFonts w:ascii="Calibri" w:hAnsi="宋体" w:hint="eastAsia"/>
                <w:szCs w:val="21"/>
              </w:rPr>
              <w:t>MatrixA</w:t>
            </w:r>
            <w:proofErr w:type="spellEnd"/>
            <w:r>
              <w:rPr>
                <w:rFonts w:ascii="Calibri" w:hAnsi="宋体" w:hint="eastAsia"/>
                <w:szCs w:val="21"/>
              </w:rPr>
              <w:t>进行合并时，若与</w:t>
            </w:r>
            <w:proofErr w:type="spellStart"/>
            <w:r>
              <w:rPr>
                <w:rFonts w:ascii="Calibri" w:hAnsi="宋体" w:hint="eastAsia"/>
                <w:szCs w:val="21"/>
              </w:rPr>
              <w:t>MatrixC</w:t>
            </w:r>
            <w:proofErr w:type="spellEnd"/>
            <w:r>
              <w:rPr>
                <w:rFonts w:ascii="Calibri" w:hAnsi="宋体" w:hint="eastAsia"/>
                <w:szCs w:val="21"/>
              </w:rPr>
              <w:t>对应位置的两个矩阵都有元素则将它们相加作为</w:t>
            </w:r>
            <w:proofErr w:type="spellStart"/>
            <w:r>
              <w:rPr>
                <w:rFonts w:ascii="Calibri" w:hAnsi="宋体" w:hint="eastAsia"/>
                <w:szCs w:val="21"/>
              </w:rPr>
              <w:t>MatrixC</w:t>
            </w:r>
            <w:proofErr w:type="spellEnd"/>
            <w:r>
              <w:rPr>
                <w:rFonts w:ascii="Calibri" w:hAnsi="宋体" w:hint="eastAsia"/>
                <w:szCs w:val="21"/>
              </w:rPr>
              <w:t>的元素值，若</w:t>
            </w:r>
            <w:proofErr w:type="spellStart"/>
            <w:r>
              <w:rPr>
                <w:rFonts w:ascii="Calibri" w:hAnsi="宋体" w:hint="eastAsia"/>
                <w:szCs w:val="21"/>
              </w:rPr>
              <w:t>MatrixC</w:t>
            </w:r>
            <w:proofErr w:type="spellEnd"/>
            <w:r>
              <w:rPr>
                <w:rFonts w:ascii="Calibri" w:hAnsi="宋体" w:hint="eastAsia"/>
                <w:szCs w:val="21"/>
              </w:rPr>
              <w:t>对应的位置只有一个矩阵含有元素值则保留这个矩阵的元素值，若</w:t>
            </w:r>
            <w:proofErr w:type="spellStart"/>
            <w:r>
              <w:rPr>
                <w:rFonts w:ascii="Calibri" w:hAnsi="宋体" w:hint="eastAsia"/>
                <w:szCs w:val="21"/>
              </w:rPr>
              <w:t>MatrixC</w:t>
            </w:r>
            <w:proofErr w:type="spellEnd"/>
            <w:r>
              <w:rPr>
                <w:rFonts w:ascii="Calibri" w:hAnsi="宋体" w:hint="eastAsia"/>
                <w:szCs w:val="21"/>
              </w:rPr>
              <w:t>对应的位置没有</w:t>
            </w:r>
            <w:proofErr w:type="spellStart"/>
            <w:r>
              <w:rPr>
                <w:rFonts w:ascii="Calibri" w:hAnsi="宋体" w:hint="eastAsia"/>
                <w:szCs w:val="21"/>
              </w:rPr>
              <w:t>MatrixA</w:t>
            </w:r>
            <w:proofErr w:type="spellEnd"/>
            <w:r>
              <w:rPr>
                <w:rFonts w:ascii="Calibri" w:hAnsi="宋体" w:hint="eastAsia"/>
                <w:szCs w:val="21"/>
              </w:rPr>
              <w:t>和</w:t>
            </w:r>
            <w:proofErr w:type="spellStart"/>
            <w:r>
              <w:rPr>
                <w:rFonts w:ascii="Calibri" w:hAnsi="宋体" w:hint="eastAsia"/>
                <w:szCs w:val="21"/>
              </w:rPr>
              <w:t>MatrixB</w:t>
            </w:r>
            <w:proofErr w:type="spellEnd"/>
            <w:r>
              <w:rPr>
                <w:rFonts w:ascii="Calibri" w:hAnsi="宋体" w:hint="eastAsia"/>
                <w:szCs w:val="21"/>
              </w:rPr>
              <w:t>的元素，则</w:t>
            </w:r>
            <w:proofErr w:type="spellStart"/>
            <w:r>
              <w:rPr>
                <w:rFonts w:ascii="Calibri" w:hAnsi="宋体" w:hint="eastAsia"/>
                <w:szCs w:val="21"/>
              </w:rPr>
              <w:t>MatrixC</w:t>
            </w:r>
            <w:proofErr w:type="spellEnd"/>
            <w:r>
              <w:rPr>
                <w:rFonts w:ascii="Calibri" w:hAnsi="宋体" w:hint="eastAsia"/>
                <w:szCs w:val="21"/>
              </w:rPr>
              <w:t>的元素值为</w:t>
            </w:r>
            <w:r>
              <w:rPr>
                <w:rFonts w:ascii="Calibri" w:hAnsi="宋体" w:hint="eastAsia"/>
                <w:szCs w:val="21"/>
              </w:rPr>
              <w:t>0</w:t>
            </w:r>
            <w:r>
              <w:rPr>
                <w:rFonts w:ascii="Calibri" w:hAnsi="宋体" w:hint="eastAsia"/>
                <w:szCs w:val="21"/>
              </w:rPr>
              <w:t>。</w:t>
            </w:r>
          </w:p>
          <w:p w14:paraId="584CFF17" w14:textId="6286DF50" w:rsidR="00984FEE" w:rsidRDefault="00984FEE" w:rsidP="00BC2E68">
            <w:pPr>
              <w:pStyle w:val="a8"/>
              <w:ind w:left="840" w:firstLineChars="0" w:firstLine="0"/>
            </w:pPr>
          </w:p>
          <w:p w14:paraId="2A98485C" w14:textId="184C699F" w:rsidR="007F4362" w:rsidRDefault="00132072" w:rsidP="000D3CFB">
            <w:pPr>
              <w:pStyle w:val="a8"/>
              <w:ind w:left="840" w:firstLineChars="0" w:firstLine="0"/>
              <w:rPr>
                <w:rFonts w:ascii="Calibri" w:hAnsi="宋体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如：</w:t>
            </w:r>
            <m:oMath>
              <m:r>
                <w:rPr>
                  <w:rFonts w:ascii="Cambria Math" w:hAnsi="Cambria Math" w:hint="eastAsia"/>
                  <w:szCs w:val="21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6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13</m:t>
                        </m:r>
                      </m:e>
                    </m:mr>
                  </m:m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14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15</m:t>
                        </m:r>
                      </m:e>
                    </m:mr>
                  </m:m>
                </m:e>
              </m:d>
            </m:oMath>
            <w:r>
              <w:rPr>
                <w:rFonts w:ascii="Calibri" w:hAnsi="Calibri" w:hint="eastAsia"/>
                <w:szCs w:val="21"/>
              </w:rPr>
              <w:t>、</w:t>
            </w:r>
            <m:oMath>
              <m:r>
                <w:rPr>
                  <w:rFonts w:ascii="Cambria Math" w:hAnsi="Cambria Math" w:hint="eastAsia"/>
                  <w:szCs w:val="21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 xml:space="preserve"> 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 xml:space="preserve"> 3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 xml:space="preserve"> 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 xml:space="preserve"> 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 xml:space="preserve"> 6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1"/>
                              </w:rPr>
                              <m:t xml:space="preserve"> 7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1"/>
                              </w:rPr>
                              <m:t xml:space="preserve"> 8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1"/>
                              </w:rPr>
                              <m:t xml:space="preserve"> 9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1"/>
                              </w:rPr>
                              <m:t>10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1"/>
                              </w:rPr>
                              <m:t>11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1"/>
                              </w:rPr>
                              <m:t>12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1"/>
                              </w:rPr>
                              <m:t>13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1"/>
                              </w:rPr>
                              <m:t>14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1"/>
                              </w:rPr>
                              <m:t>15</m:t>
                            </m:r>
                          </m:e>
                        </m:mr>
                      </m:m>
                    </m:e>
                  </m:eqArr>
                </m:e>
              </m:d>
            </m:oMath>
            <w:r>
              <w:rPr>
                <w:rFonts w:ascii="Calibri" w:hAnsi="Calibri" w:hint="eastAsia"/>
                <w:szCs w:val="21"/>
              </w:rPr>
              <w:t>，</w:t>
            </w:r>
            <w:r w:rsidR="007F4362">
              <w:rPr>
                <w:rFonts w:ascii="Calibri" w:hAnsi="Calibri" w:hint="eastAsia"/>
                <w:szCs w:val="21"/>
              </w:rPr>
              <w:t>位置</w:t>
            </w:r>
            <w:r w:rsidR="007F4362">
              <w:rPr>
                <w:rFonts w:ascii="Calibri" w:hAnsi="宋体" w:hint="eastAsia"/>
                <w:szCs w:val="21"/>
              </w:rPr>
              <w:t>（</w:t>
            </w:r>
            <w:proofErr w:type="spellStart"/>
            <w:r w:rsidR="007F4362">
              <w:rPr>
                <w:rFonts w:ascii="Calibri" w:hAnsi="宋体"/>
                <w:szCs w:val="21"/>
              </w:rPr>
              <w:t>g,k</w:t>
            </w:r>
            <w:proofErr w:type="spellEnd"/>
            <w:r w:rsidR="007F4362">
              <w:rPr>
                <w:rFonts w:ascii="Calibri" w:hAnsi="宋体" w:hint="eastAsia"/>
                <w:szCs w:val="21"/>
              </w:rPr>
              <w:t>）为（</w:t>
            </w:r>
            <w:r w:rsidR="007F4362">
              <w:rPr>
                <w:rFonts w:ascii="Calibri" w:hAnsi="宋体" w:hint="eastAsia"/>
                <w:szCs w:val="21"/>
              </w:rPr>
              <w:t>1</w:t>
            </w:r>
            <w:r w:rsidR="007F4362">
              <w:rPr>
                <w:rFonts w:ascii="Calibri" w:hAnsi="宋体" w:hint="eastAsia"/>
                <w:szCs w:val="21"/>
              </w:rPr>
              <w:t>，</w:t>
            </w:r>
            <w:r w:rsidR="007F4362">
              <w:rPr>
                <w:rFonts w:ascii="Calibri" w:hAnsi="宋体" w:hint="eastAsia"/>
                <w:szCs w:val="21"/>
              </w:rPr>
              <w:t>1</w:t>
            </w:r>
            <w:r w:rsidR="007F4362">
              <w:rPr>
                <w:rFonts w:ascii="Calibri" w:hAnsi="宋体" w:hint="eastAsia"/>
                <w:szCs w:val="21"/>
              </w:rPr>
              <w:t>），</w:t>
            </w:r>
          </w:p>
          <w:p w14:paraId="7A2DD39C" w14:textId="2D5C5262" w:rsidR="00132072" w:rsidRDefault="00132072" w:rsidP="000D3CFB">
            <w:pPr>
              <w:pStyle w:val="a8"/>
              <w:ind w:left="840" w:firstLineChars="0" w:firstLine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则</w:t>
            </w:r>
            <w:r w:rsidR="000D3CFB">
              <w:rPr>
                <w:rFonts w:ascii="Calibri" w:hAnsi="Calibri" w:hint="eastAsia"/>
                <w:szCs w:val="21"/>
              </w:rPr>
              <w:t>矩阵</w:t>
            </w:r>
            <m:oMath>
              <m:r>
                <w:rPr>
                  <w:rFonts w:ascii="Cambria Math" w:hAnsi="Cambria Math" w:hint="eastAsia"/>
                  <w:szCs w:val="21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  <w:szCs w:val="21"/>
                                            </w:rPr>
                                            <m:t>6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Cs w:val="21"/>
                                      </w:rPr>
                                      <m:t>11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  <w:szCs w:val="21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  <w:szCs w:val="21"/>
                                            </w:rPr>
                                            <m:t>7+</m:t>
                                          </m:r>
                                          <m:r>
                                            <w:rPr>
                                              <w:rFonts w:ascii="Cambria Math" w:hAnsi="Cambria Math" w:hint="eastAsia"/>
                                              <w:color w:val="FF0000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Cs w:val="21"/>
                                      </w:rPr>
                                      <m:t>12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Cs w:val="21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Cs w:val="21"/>
                                            </w:rPr>
                                            <m:t>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Cs w:val="21"/>
                                            </w:rPr>
                                            <m:t>10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Cs w:val="21"/>
                                            </w:rPr>
                                            <m:t>13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  <w:szCs w:val="21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  <w:szCs w:val="21"/>
                                            </w:rPr>
                                            <m:t>8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Cs w:val="21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Cs w:val="21"/>
                                      </w:rPr>
                                      <m:t>13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Cs w:val="21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Cs w:val="21"/>
                                            </w:rPr>
                                            <m:t>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Cs w:val="21"/>
                                            </w:rPr>
                                            <m:t>11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Cs w:val="21"/>
                                            </w:rPr>
                                            <m:t>14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  <w:szCs w:val="21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  <w:szCs w:val="21"/>
                                            </w:rPr>
                                            <m:t>9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Cs w:val="21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Cs w:val="21"/>
                                      </w:rPr>
                                      <m:t>14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Cs w:val="21"/>
                                      </w:rPr>
                                      <m:t>6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Cs w:val="21"/>
                                            </w:rPr>
                                            <m:t>9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Cs w:val="21"/>
                                            </w:rPr>
                                            <m:t>12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Cs w:val="21"/>
                                            </w:rPr>
                                            <m:t>15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  <w:szCs w:val="21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  <w:szCs w:val="21"/>
                                            </w:rPr>
                                            <m:t>10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Cs w:val="21"/>
                                      </w:rPr>
                                      <m:t>15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oMath>
            <w:r w:rsidR="006A580E">
              <w:rPr>
                <w:rFonts w:ascii="Calibri" w:hAnsi="Calibri" w:hint="eastAsia"/>
                <w:szCs w:val="21"/>
              </w:rPr>
              <w:t>，为了清晰起见，两个矩阵重叠部分的元素写的是表达式。再如，若矩阵</w:t>
            </w:r>
            <w:r w:rsidR="006A580E">
              <w:rPr>
                <w:rFonts w:ascii="Calibri" w:hAnsi="Calibri" w:hint="eastAsia"/>
                <w:szCs w:val="21"/>
              </w:rPr>
              <w:t>A</w:t>
            </w:r>
            <w:r w:rsidR="006A580E">
              <w:rPr>
                <w:rFonts w:ascii="Calibri" w:hAnsi="Calibri" w:hint="eastAsia"/>
                <w:szCs w:val="21"/>
              </w:rPr>
              <w:t>、</w:t>
            </w:r>
            <w:r w:rsidR="006A580E">
              <w:rPr>
                <w:rFonts w:ascii="Calibri" w:hAnsi="Calibri" w:hint="eastAsia"/>
                <w:szCs w:val="21"/>
              </w:rPr>
              <w:t>B</w:t>
            </w:r>
            <w:r w:rsidR="006A580E">
              <w:rPr>
                <w:rFonts w:ascii="Calibri" w:hAnsi="Calibri" w:hint="eastAsia"/>
                <w:szCs w:val="21"/>
              </w:rPr>
              <w:t>仍为上例中的矩阵，而位置</w:t>
            </w:r>
            <w:r w:rsidR="006A580E">
              <w:rPr>
                <w:rFonts w:ascii="Calibri" w:hAnsi="宋体" w:hint="eastAsia"/>
                <w:szCs w:val="21"/>
              </w:rPr>
              <w:t>（</w:t>
            </w:r>
            <w:proofErr w:type="spellStart"/>
            <w:r w:rsidR="006A580E">
              <w:rPr>
                <w:rFonts w:ascii="Calibri" w:hAnsi="宋体"/>
                <w:szCs w:val="21"/>
              </w:rPr>
              <w:t>g,k</w:t>
            </w:r>
            <w:proofErr w:type="spellEnd"/>
            <w:r w:rsidR="006A580E">
              <w:rPr>
                <w:rFonts w:ascii="Calibri" w:hAnsi="宋体" w:hint="eastAsia"/>
                <w:szCs w:val="21"/>
              </w:rPr>
              <w:t>）为（</w:t>
            </w:r>
            <w:r w:rsidR="006A580E">
              <w:rPr>
                <w:rFonts w:ascii="Calibri" w:hAnsi="宋体" w:hint="eastAsia"/>
                <w:szCs w:val="21"/>
              </w:rPr>
              <w:t>2</w:t>
            </w:r>
            <w:r w:rsidR="006A580E">
              <w:rPr>
                <w:rFonts w:ascii="Calibri" w:hAnsi="宋体" w:hint="eastAsia"/>
                <w:szCs w:val="21"/>
              </w:rPr>
              <w:t>，</w:t>
            </w:r>
            <w:r w:rsidR="006A580E">
              <w:rPr>
                <w:rFonts w:ascii="Calibri" w:hAnsi="宋体" w:hint="eastAsia"/>
                <w:szCs w:val="21"/>
              </w:rPr>
              <w:t>3</w:t>
            </w:r>
            <w:r w:rsidR="006A580E">
              <w:rPr>
                <w:rFonts w:ascii="Calibri" w:hAnsi="宋体" w:hint="eastAsia"/>
                <w:szCs w:val="21"/>
              </w:rPr>
              <w:t>），</w:t>
            </w:r>
            <w:r w:rsidR="006A580E">
              <w:rPr>
                <w:rFonts w:ascii="Calibri" w:hAnsi="Calibri" w:hint="eastAsia"/>
                <w:szCs w:val="21"/>
              </w:rPr>
              <w:t>则新矩阵</w:t>
            </w:r>
            <m:oMath>
              <m:r>
                <w:rPr>
                  <w:rFonts w:ascii="Cambria Math" w:hAnsi="Cambria Math" w:hint="eastAsia"/>
                  <w:szCs w:val="21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  <w:szCs w:val="21"/>
                                            </w:rPr>
                                            <m:t>6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Cs w:val="21"/>
                                      </w:rPr>
                                      <m:t>11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  <w:szCs w:val="21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  <w:szCs w:val="21"/>
                                            </w:rPr>
                                            <m:t>7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Cs w:val="21"/>
                                      </w:rPr>
                                      <m:t>12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  <w:szCs w:val="21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  <w:szCs w:val="21"/>
                                            </w:rPr>
                                            <m:t>8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Cs w:val="21"/>
                                      </w:rPr>
                                      <m:t>13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  <w:szCs w:val="21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  <w:szCs w:val="21"/>
                                            </w:rPr>
                                            <m:t>9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Cs w:val="21"/>
                                      </w:rPr>
                                      <m:t>14+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  <w:color w:val="FF0000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0+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Cs w:val="21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0+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Cs w:val="21"/>
                                            </w:rPr>
                                            <m:t>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0+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Cs w:val="21"/>
                                                  </w:rPr>
                                                  <m:t>10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0+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Cs w:val="21"/>
                                                  </w:rPr>
                                                  <m:t>13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  <w:szCs w:val="21"/>
                                                  </w:rPr>
                                                  <m:t>5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  <w:szCs w:val="21"/>
                                                  </w:rPr>
                                                  <m:t>10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  <w:szCs w:val="21"/>
                                            </w:rPr>
                                            <m:t>15+</m:t>
                                          </m:r>
                                          <m:r>
                                            <w:rPr>
                                              <w:rFonts w:ascii="Cambria Math" w:hAnsi="Cambria Math" w:hint="eastAsia"/>
                                              <w:color w:val="FF0000"/>
                                              <w:szCs w:val="21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0+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Cs w:val="21"/>
                                                  </w:rPr>
                                                  <m:t>5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0+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Cs w:val="21"/>
                                                  </w:rPr>
                                                  <m:t>8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Cs w:val="21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21"/>
                                                        </w:rPr>
                                                        <m:t>0+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FF0000"/>
                                                          <w:szCs w:val="21"/>
                                                        </w:rPr>
                                                        <m:t>11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21"/>
                                                        </w:rPr>
                                                        <m:t>0+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FF0000"/>
                                                          <w:szCs w:val="21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0+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Cs w:val="21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0+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Cs w:val="21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0+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Cs w:val="21"/>
                                                  </w:rPr>
                                                  <m:t>9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Cs w:val="21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21"/>
                                                        </w:rPr>
                                                        <m:t>0+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FF0000"/>
                                                          <w:szCs w:val="21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21"/>
                                                        </w:rPr>
                                                        <m:t>0+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FF0000"/>
                                                          <w:szCs w:val="21"/>
                                                        </w:rPr>
                                                        <m:t>15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0FE78DFB" w14:textId="77777777" w:rsidR="00132072" w:rsidRPr="00BC2E68" w:rsidRDefault="00132072" w:rsidP="00BC2E68">
            <w:pPr>
              <w:pStyle w:val="a8"/>
              <w:ind w:left="840" w:firstLineChars="0" w:firstLine="0"/>
              <w:rPr>
                <w:rFonts w:ascii="Calibri" w:hAnsi="宋体"/>
                <w:szCs w:val="21"/>
              </w:rPr>
            </w:pPr>
          </w:p>
          <w:p w14:paraId="07C6C3D2" w14:textId="1AC1854D" w:rsidR="00984FEE" w:rsidRDefault="00984FEE" w:rsidP="00984FEE">
            <w:pPr>
              <w:pStyle w:val="a8"/>
              <w:ind w:left="840" w:firstLineChars="0" w:firstLine="0"/>
              <w:rPr>
                <w:rFonts w:hAnsi="宋体"/>
              </w:rPr>
            </w:pPr>
          </w:p>
          <w:p w14:paraId="6F530742" w14:textId="3623256E" w:rsidR="00C01A2B" w:rsidRPr="0004287B" w:rsidRDefault="00C01A2B" w:rsidP="00C01A2B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Calibri" w:hAnsi="宋体"/>
                <w:b/>
                <w:szCs w:val="21"/>
              </w:rPr>
            </w:pPr>
            <w:r>
              <w:rPr>
                <w:rFonts w:ascii="Calibri" w:hAnsi="宋体" w:hint="eastAsia"/>
                <w:b/>
                <w:szCs w:val="21"/>
              </w:rPr>
              <w:t>编写主函数</w:t>
            </w:r>
            <w:r>
              <w:rPr>
                <w:rFonts w:ascii="Calibri" w:hAnsi="宋体" w:hint="eastAsia"/>
                <w:b/>
                <w:szCs w:val="21"/>
              </w:rPr>
              <w:t>main</w:t>
            </w:r>
            <w:r w:rsidRPr="00C01A2B">
              <w:rPr>
                <w:rFonts w:ascii="Calibri" w:hAnsi="宋体"/>
                <w:b/>
                <w:szCs w:val="21"/>
              </w:rPr>
              <w:t xml:space="preserve">() </w:t>
            </w:r>
            <w:r w:rsidRPr="00C01A2B">
              <w:rPr>
                <w:rFonts w:ascii="Calibri" w:hAnsi="宋体"/>
                <w:b/>
                <w:color w:val="FF0000"/>
                <w:szCs w:val="21"/>
              </w:rPr>
              <w:t>（</w:t>
            </w:r>
            <w:r w:rsidR="00A2777B">
              <w:rPr>
                <w:rFonts w:ascii="Calibri" w:hAnsi="宋体" w:hint="eastAsia"/>
                <w:b/>
                <w:color w:val="FF0000"/>
                <w:szCs w:val="21"/>
              </w:rPr>
              <w:t>5</w:t>
            </w:r>
            <w:r w:rsidRPr="00C01A2B">
              <w:rPr>
                <w:rFonts w:ascii="Calibri" w:hAnsi="宋体"/>
                <w:b/>
                <w:color w:val="FF0000"/>
                <w:szCs w:val="21"/>
              </w:rPr>
              <w:t>分）</w:t>
            </w:r>
          </w:p>
          <w:p w14:paraId="5F4A631D" w14:textId="38311A9F" w:rsidR="0004287B" w:rsidRPr="00651A9C" w:rsidRDefault="0004287B" w:rsidP="00651A9C">
            <w:pPr>
              <w:pStyle w:val="a8"/>
              <w:numPr>
                <w:ilvl w:val="1"/>
                <w:numId w:val="21"/>
              </w:numPr>
              <w:ind w:left="1447" w:firstLineChars="0" w:hanging="607"/>
              <w:rPr>
                <w:rFonts w:ascii="Calibri" w:hAnsi="宋体"/>
                <w:szCs w:val="21"/>
              </w:rPr>
            </w:pPr>
            <w:r w:rsidRPr="00651A9C">
              <w:rPr>
                <w:rFonts w:ascii="Calibri" w:hAnsi="宋体" w:hint="eastAsia"/>
                <w:szCs w:val="21"/>
              </w:rPr>
              <w:lastRenderedPageBreak/>
              <w:t>定义所使用到的</w:t>
            </w:r>
            <w:r w:rsidR="00651A9C">
              <w:rPr>
                <w:rFonts w:ascii="Calibri" w:hAnsi="宋体" w:hint="eastAsia"/>
                <w:szCs w:val="21"/>
              </w:rPr>
              <w:t>变量</w:t>
            </w:r>
            <w:r w:rsidRPr="00651A9C">
              <w:rPr>
                <w:rFonts w:ascii="Calibri" w:hAnsi="宋体" w:hint="eastAsia"/>
                <w:szCs w:val="21"/>
              </w:rPr>
              <w:t>。</w:t>
            </w:r>
          </w:p>
          <w:p w14:paraId="43C93E5B" w14:textId="4E45E2D4" w:rsidR="0004287B" w:rsidRPr="00651A9C" w:rsidRDefault="0004287B" w:rsidP="00651A9C">
            <w:pPr>
              <w:pStyle w:val="a8"/>
              <w:numPr>
                <w:ilvl w:val="1"/>
                <w:numId w:val="21"/>
              </w:numPr>
              <w:ind w:left="1447" w:firstLineChars="0" w:hanging="607"/>
              <w:rPr>
                <w:rFonts w:ascii="Calibri" w:hAnsi="宋体"/>
                <w:szCs w:val="21"/>
              </w:rPr>
            </w:pPr>
            <w:r w:rsidRPr="00651A9C">
              <w:rPr>
                <w:rFonts w:ascii="Calibri" w:hAnsi="宋体" w:hint="eastAsia"/>
                <w:szCs w:val="21"/>
              </w:rPr>
              <w:t>依次调用</w:t>
            </w:r>
            <w:proofErr w:type="spellStart"/>
            <w:r w:rsidRPr="00651A9C">
              <w:rPr>
                <w:rFonts w:ascii="Calibri" w:hAnsi="宋体" w:hint="eastAsia"/>
                <w:szCs w:val="21"/>
              </w:rPr>
              <w:t>I</w:t>
            </w:r>
            <w:r w:rsidRPr="00651A9C">
              <w:rPr>
                <w:rFonts w:ascii="Calibri" w:hAnsi="宋体"/>
                <w:szCs w:val="21"/>
              </w:rPr>
              <w:t>nput</w:t>
            </w:r>
            <w:r w:rsidR="00651A9C">
              <w:rPr>
                <w:rFonts w:ascii="Calibri" w:hAnsi="宋体" w:hint="eastAsia"/>
                <w:szCs w:val="21"/>
              </w:rPr>
              <w:t>Matrix</w:t>
            </w:r>
            <w:proofErr w:type="spellEnd"/>
            <w:r w:rsidR="00651A9C">
              <w:rPr>
                <w:rFonts w:ascii="Calibri" w:hAnsi="宋体"/>
                <w:szCs w:val="21"/>
              </w:rPr>
              <w:t>()</w:t>
            </w:r>
            <w:r w:rsidRPr="00651A9C">
              <w:rPr>
                <w:rFonts w:ascii="Calibri" w:hAnsi="宋体" w:hint="eastAsia"/>
                <w:szCs w:val="21"/>
              </w:rPr>
              <w:t>、</w:t>
            </w:r>
            <w:proofErr w:type="spellStart"/>
            <w:r w:rsidRPr="00651A9C">
              <w:rPr>
                <w:rFonts w:ascii="Calibri" w:hAnsi="宋体" w:hint="eastAsia"/>
                <w:szCs w:val="21"/>
              </w:rPr>
              <w:t>Input</w:t>
            </w:r>
            <w:r w:rsidR="00651A9C">
              <w:rPr>
                <w:rFonts w:ascii="Calibri" w:hAnsi="宋体" w:hint="eastAsia"/>
                <w:szCs w:val="21"/>
              </w:rPr>
              <w:t>Position</w:t>
            </w:r>
            <w:proofErr w:type="spellEnd"/>
            <w:r w:rsidR="00651A9C">
              <w:rPr>
                <w:rFonts w:ascii="Calibri" w:hAnsi="宋体"/>
                <w:szCs w:val="21"/>
              </w:rPr>
              <w:t>()</w:t>
            </w:r>
            <w:r w:rsidRPr="00651A9C">
              <w:rPr>
                <w:rFonts w:ascii="Calibri" w:hAnsi="宋体" w:hint="eastAsia"/>
                <w:szCs w:val="21"/>
              </w:rPr>
              <w:t>函数完成输入。</w:t>
            </w:r>
          </w:p>
          <w:p w14:paraId="1A69F557" w14:textId="5FFAE28E" w:rsidR="0004287B" w:rsidRPr="00651A9C" w:rsidRDefault="0004287B" w:rsidP="00651A9C">
            <w:pPr>
              <w:pStyle w:val="a8"/>
              <w:numPr>
                <w:ilvl w:val="1"/>
                <w:numId w:val="21"/>
              </w:numPr>
              <w:ind w:left="1447" w:firstLineChars="0" w:hanging="607"/>
              <w:rPr>
                <w:rFonts w:ascii="Calibri" w:hAnsi="宋体"/>
                <w:szCs w:val="21"/>
              </w:rPr>
            </w:pPr>
            <w:r w:rsidRPr="00651A9C">
              <w:rPr>
                <w:rFonts w:ascii="Calibri" w:hAnsi="宋体" w:hint="eastAsia"/>
                <w:szCs w:val="21"/>
              </w:rPr>
              <w:t>调用</w:t>
            </w:r>
            <w:proofErr w:type="spellStart"/>
            <w:r w:rsidR="00651A9C">
              <w:rPr>
                <w:rFonts w:ascii="Calibri" w:hAnsi="宋体" w:hint="eastAsia"/>
                <w:szCs w:val="21"/>
              </w:rPr>
              <w:t>MatrixMerge</w:t>
            </w:r>
            <w:proofErr w:type="spellEnd"/>
            <w:r w:rsidR="00651A9C">
              <w:rPr>
                <w:rFonts w:ascii="Calibri" w:hAnsi="宋体"/>
                <w:szCs w:val="21"/>
              </w:rPr>
              <w:t>()</w:t>
            </w:r>
            <w:r w:rsidRPr="00651A9C">
              <w:rPr>
                <w:rFonts w:ascii="Calibri" w:hAnsi="宋体" w:hint="eastAsia"/>
                <w:szCs w:val="21"/>
              </w:rPr>
              <w:t>函数，完成</w:t>
            </w:r>
            <w:r w:rsidR="00651A9C">
              <w:rPr>
                <w:rFonts w:ascii="Calibri" w:hAnsi="宋体" w:hint="eastAsia"/>
                <w:szCs w:val="21"/>
              </w:rPr>
              <w:t>新</w:t>
            </w:r>
            <w:r w:rsidRPr="00651A9C">
              <w:rPr>
                <w:rFonts w:ascii="Calibri" w:hAnsi="宋体" w:hint="eastAsia"/>
                <w:szCs w:val="21"/>
              </w:rPr>
              <w:t>数组</w:t>
            </w:r>
            <w:proofErr w:type="spellStart"/>
            <w:r w:rsidR="00651A9C">
              <w:rPr>
                <w:rFonts w:ascii="Calibri" w:hAnsi="宋体" w:hint="eastAsia"/>
                <w:szCs w:val="21"/>
              </w:rPr>
              <w:t>MatrixC</w:t>
            </w:r>
            <w:proofErr w:type="spellEnd"/>
            <w:r w:rsidR="00651A9C">
              <w:rPr>
                <w:rFonts w:ascii="Calibri" w:hAnsi="宋体" w:hint="eastAsia"/>
                <w:szCs w:val="21"/>
              </w:rPr>
              <w:t>的</w:t>
            </w:r>
            <w:r w:rsidRPr="00651A9C">
              <w:rPr>
                <w:rFonts w:ascii="Calibri" w:hAnsi="宋体" w:hint="eastAsia"/>
                <w:szCs w:val="21"/>
              </w:rPr>
              <w:t>计算。</w:t>
            </w:r>
          </w:p>
          <w:p w14:paraId="6DF5BAA2" w14:textId="1BF1E0B0" w:rsidR="0004287B" w:rsidRDefault="0098758B" w:rsidP="00651A9C">
            <w:pPr>
              <w:pStyle w:val="a8"/>
              <w:numPr>
                <w:ilvl w:val="1"/>
                <w:numId w:val="21"/>
              </w:numPr>
              <w:ind w:left="1447" w:firstLineChars="0" w:hanging="607"/>
            </w:pPr>
            <w:r>
              <w:rPr>
                <w:rFonts w:hint="eastAsia"/>
              </w:rPr>
              <w:t>在主函数中</w:t>
            </w:r>
            <w:r w:rsidR="00A039FD">
              <w:rPr>
                <w:rFonts w:hint="eastAsia"/>
              </w:rPr>
              <w:t>清晰</w:t>
            </w:r>
            <w:r>
              <w:rPr>
                <w:rFonts w:hint="eastAsia"/>
              </w:rPr>
              <w:t>输出</w:t>
            </w:r>
            <w:r w:rsidR="0004287B">
              <w:rPr>
                <w:rFonts w:hint="eastAsia"/>
              </w:rPr>
              <w:t>数组</w:t>
            </w:r>
            <w:proofErr w:type="spellStart"/>
            <w:r w:rsidR="00A039FD">
              <w:rPr>
                <w:rFonts w:ascii="Calibri" w:hAnsi="宋体" w:hint="eastAsia"/>
                <w:szCs w:val="21"/>
              </w:rPr>
              <w:t>MatrixC</w:t>
            </w:r>
            <w:proofErr w:type="spellEnd"/>
            <w:r w:rsidR="00A039FD">
              <w:rPr>
                <w:rFonts w:ascii="Calibri" w:hAnsi="宋体" w:hint="eastAsia"/>
                <w:szCs w:val="21"/>
              </w:rPr>
              <w:t>的各元素值</w:t>
            </w:r>
            <w:r w:rsidR="0004287B" w:rsidRPr="00CC4727">
              <w:rPr>
                <w:rFonts w:hint="eastAsia"/>
              </w:rPr>
              <w:t>。</w:t>
            </w:r>
          </w:p>
          <w:p w14:paraId="1838B62A" w14:textId="096AA41C" w:rsidR="0090019D" w:rsidRDefault="0090019D" w:rsidP="0090019D"/>
          <w:p w14:paraId="5B266DBC" w14:textId="77777777" w:rsidR="00095D2F" w:rsidRDefault="00095D2F" w:rsidP="0090019D"/>
          <w:p w14:paraId="015FD78B" w14:textId="77777777" w:rsidR="00095D2F" w:rsidRPr="0090019D" w:rsidRDefault="00095D2F" w:rsidP="00095D2F">
            <w:pPr>
              <w:pStyle w:val="a8"/>
              <w:ind w:leftChars="200" w:left="459" w:firstLineChars="0" w:hanging="39"/>
              <w:rPr>
                <w:rFonts w:ascii="Calibri" w:hAnsi="宋体"/>
                <w:b/>
                <w:i/>
                <w:color w:val="000000" w:themeColor="text1"/>
                <w:szCs w:val="21"/>
              </w:rPr>
            </w:pPr>
            <w:r w:rsidRPr="0090019D">
              <w:rPr>
                <w:rFonts w:ascii="Calibri" w:hAnsi="宋体" w:hint="eastAsia"/>
                <w:b/>
                <w:i/>
                <w:color w:val="000000" w:themeColor="text1"/>
                <w:szCs w:val="21"/>
              </w:rPr>
              <w:t>[</w:t>
            </w:r>
            <w:r>
              <w:rPr>
                <w:rFonts w:ascii="Calibri" w:hAnsi="宋体" w:hint="eastAsia"/>
                <w:b/>
                <w:i/>
                <w:color w:val="000000" w:themeColor="text1"/>
                <w:szCs w:val="21"/>
              </w:rPr>
              <w:t>程序</w:t>
            </w:r>
            <w:r w:rsidRPr="0090019D">
              <w:rPr>
                <w:rFonts w:ascii="Calibri" w:hAnsi="宋体" w:hint="eastAsia"/>
                <w:b/>
                <w:i/>
                <w:color w:val="000000" w:themeColor="text1"/>
                <w:szCs w:val="21"/>
              </w:rPr>
              <w:t>示例</w:t>
            </w:r>
            <w:r w:rsidRPr="0090019D">
              <w:rPr>
                <w:rFonts w:ascii="Calibri" w:hAnsi="宋体" w:hint="eastAsia"/>
                <w:b/>
                <w:i/>
                <w:color w:val="000000" w:themeColor="text1"/>
                <w:szCs w:val="21"/>
              </w:rPr>
              <w:t>]</w:t>
            </w:r>
          </w:p>
          <w:p w14:paraId="0648FB9F" w14:textId="1409F535" w:rsidR="00937073" w:rsidRDefault="00095D2F" w:rsidP="0090019D">
            <w:pPr>
              <w:pStyle w:val="a8"/>
              <w:ind w:firstLineChars="0"/>
              <w:rPr>
                <w:rFonts w:ascii="Calibri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D10A32E" wp14:editId="00DFBBF4">
                  <wp:extent cx="3199999" cy="2767012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18" cy="2784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C4EBBA" w14:textId="77777777" w:rsidR="00937073" w:rsidRDefault="00937073" w:rsidP="00937073">
            <w:pPr>
              <w:pStyle w:val="a8"/>
              <w:ind w:leftChars="200" w:left="459" w:firstLineChars="0" w:hanging="39"/>
              <w:rPr>
                <w:rFonts w:ascii="Calibri" w:hAnsi="宋体"/>
                <w:i/>
                <w:color w:val="000000" w:themeColor="text1"/>
                <w:szCs w:val="21"/>
              </w:rPr>
            </w:pPr>
          </w:p>
          <w:p w14:paraId="39942466" w14:textId="2AD257BA" w:rsidR="002A6D9E" w:rsidRPr="00DC0D56" w:rsidRDefault="00937073" w:rsidP="002A6D9E">
            <w:pPr>
              <w:pStyle w:val="a8"/>
              <w:ind w:leftChars="200" w:left="459" w:firstLineChars="0" w:hanging="39"/>
              <w:rPr>
                <w:rFonts w:ascii="Calibri" w:hAnsi="Calibri"/>
                <w:szCs w:val="21"/>
              </w:rPr>
            </w:pPr>
            <w:r w:rsidRPr="00937073">
              <w:rPr>
                <w:rFonts w:ascii="Calibri" w:hAnsi="宋体" w:hint="eastAsia"/>
                <w:i/>
                <w:color w:val="FF0000"/>
                <w:szCs w:val="21"/>
              </w:rPr>
              <w:t>请在此处粘贴运行结果截图</w:t>
            </w:r>
          </w:p>
          <w:p w14:paraId="51E7A151" w14:textId="504AD60E" w:rsidR="00DC0D56" w:rsidRPr="00DD0FFD" w:rsidRDefault="00DC0D56" w:rsidP="002A6D9E">
            <w:pPr>
              <w:pStyle w:val="a8"/>
              <w:rPr>
                <w:rFonts w:ascii="Calibri" w:hAnsi="Calibri" w:hint="eastAsia"/>
                <w:szCs w:val="21"/>
              </w:rPr>
            </w:pPr>
          </w:p>
          <w:p w14:paraId="0812F0B0" w14:textId="4D21215F" w:rsidR="00435DB0" w:rsidRPr="00E973F8" w:rsidRDefault="00115996" w:rsidP="005B2EAD">
            <w:pPr>
              <w:pStyle w:val="a8"/>
              <w:numPr>
                <w:ilvl w:val="0"/>
                <w:numId w:val="1"/>
              </w:numPr>
              <w:ind w:firstLineChars="0"/>
              <w:rPr>
                <w:b/>
                <w:szCs w:val="20"/>
              </w:rPr>
            </w:pPr>
            <w:r>
              <w:rPr>
                <w:szCs w:val="20"/>
              </w:rPr>
              <w:br w:type="page"/>
            </w:r>
            <w:r w:rsidR="008114B3">
              <w:rPr>
                <w:rFonts w:hint="eastAsia"/>
                <w:b/>
                <w:szCs w:val="20"/>
              </w:rPr>
              <w:t>链表</w:t>
            </w:r>
            <w:r w:rsidR="005B2EAD" w:rsidRPr="00435DB0">
              <w:rPr>
                <w:rFonts w:hint="eastAsia"/>
                <w:b/>
                <w:szCs w:val="20"/>
              </w:rPr>
              <w:t>编程</w:t>
            </w:r>
            <w:r w:rsidR="000138FC">
              <w:rPr>
                <w:rFonts w:hint="eastAsia"/>
                <w:b/>
                <w:szCs w:val="20"/>
              </w:rPr>
              <w:t xml:space="preserve"> </w:t>
            </w:r>
            <w:r w:rsidR="000138FC" w:rsidRPr="006C5438">
              <w:rPr>
                <w:rFonts w:ascii="Calibri" w:hAnsi="宋体" w:hint="eastAsia"/>
                <w:b/>
                <w:color w:val="FF0000"/>
                <w:szCs w:val="21"/>
              </w:rPr>
              <w:t>（</w:t>
            </w:r>
            <w:r w:rsidR="000A763E">
              <w:rPr>
                <w:rFonts w:ascii="Calibri" w:hAnsi="宋体"/>
                <w:b/>
                <w:color w:val="FF0000"/>
                <w:szCs w:val="21"/>
              </w:rPr>
              <w:t>33</w:t>
            </w:r>
            <w:r w:rsidR="000138FC" w:rsidRPr="006C5438">
              <w:rPr>
                <w:rFonts w:ascii="Calibri" w:hAnsi="宋体" w:hint="eastAsia"/>
                <w:b/>
                <w:color w:val="FF0000"/>
                <w:szCs w:val="21"/>
              </w:rPr>
              <w:t>分）</w:t>
            </w:r>
          </w:p>
          <w:p w14:paraId="265A6BBF" w14:textId="54E05BDB" w:rsidR="00F4401D" w:rsidRDefault="008114B3" w:rsidP="00435DB0">
            <w:pPr>
              <w:pStyle w:val="a8"/>
              <w:rPr>
                <w:szCs w:val="20"/>
              </w:rPr>
            </w:pPr>
            <w:r>
              <w:rPr>
                <w:rFonts w:hint="eastAsia"/>
                <w:szCs w:val="20"/>
              </w:rPr>
              <w:t>一</w:t>
            </w:r>
            <w:r w:rsidR="00545896">
              <w:rPr>
                <w:rFonts w:hint="eastAsia"/>
                <w:szCs w:val="20"/>
              </w:rPr>
              <w:t>位</w:t>
            </w:r>
            <w:r>
              <w:rPr>
                <w:rFonts w:hint="eastAsia"/>
                <w:szCs w:val="20"/>
              </w:rPr>
              <w:t>同学的信息包含了如下的内容：学号（长度为</w:t>
            </w:r>
            <w:r w:rsidR="00545896"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的字符串）</w:t>
            </w:r>
            <w:r w:rsidR="00545896">
              <w:rPr>
                <w:rFonts w:hint="eastAsia"/>
                <w:szCs w:val="20"/>
              </w:rPr>
              <w:t>、</w:t>
            </w:r>
            <w:r>
              <w:rPr>
                <w:rFonts w:hint="eastAsia"/>
                <w:szCs w:val="20"/>
              </w:rPr>
              <w:t>班级（字符）</w:t>
            </w:r>
            <w:r w:rsidR="00545896">
              <w:rPr>
                <w:rFonts w:hint="eastAsia"/>
                <w:szCs w:val="20"/>
              </w:rPr>
              <w:t>、</w:t>
            </w:r>
            <w:r w:rsidR="007774CB">
              <w:rPr>
                <w:rFonts w:hint="eastAsia"/>
                <w:szCs w:val="20"/>
              </w:rPr>
              <w:t>身高</w:t>
            </w:r>
            <w:r w:rsidR="00545896">
              <w:rPr>
                <w:rFonts w:hint="eastAsia"/>
                <w:szCs w:val="20"/>
              </w:rPr>
              <w:t>（</w:t>
            </w:r>
            <w:r w:rsidR="007774CB">
              <w:rPr>
                <w:rFonts w:hint="eastAsia"/>
                <w:szCs w:val="20"/>
              </w:rPr>
              <w:t>整数</w:t>
            </w:r>
            <w:r w:rsidR="00545896">
              <w:rPr>
                <w:rFonts w:hint="eastAsia"/>
                <w:szCs w:val="20"/>
              </w:rPr>
              <w:t>）。</w:t>
            </w:r>
            <w:r w:rsidR="00780A24">
              <w:rPr>
                <w:rFonts w:hint="eastAsia"/>
                <w:szCs w:val="20"/>
              </w:rPr>
              <w:t>请按照以下</w:t>
            </w:r>
            <w:r w:rsidR="00F4401D" w:rsidRPr="00435DB0">
              <w:rPr>
                <w:rFonts w:hint="eastAsia"/>
                <w:szCs w:val="20"/>
              </w:rPr>
              <w:t>要求，编写完成</w:t>
            </w:r>
            <w:r w:rsidR="00545896">
              <w:rPr>
                <w:rFonts w:hint="eastAsia"/>
                <w:szCs w:val="20"/>
              </w:rPr>
              <w:t>链表</w:t>
            </w:r>
            <w:r w:rsidR="00F4401D" w:rsidRPr="00435DB0">
              <w:rPr>
                <w:rFonts w:hint="eastAsia"/>
                <w:szCs w:val="20"/>
              </w:rPr>
              <w:t>程序。</w:t>
            </w:r>
          </w:p>
          <w:p w14:paraId="75E43D79" w14:textId="2C9D8DFC" w:rsidR="00780A24" w:rsidRDefault="00545896" w:rsidP="00176780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节点</w:t>
            </w:r>
            <w:r w:rsidR="00B50260">
              <w:rPr>
                <w:rFonts w:ascii="Calibri" w:hAnsi="Calibri" w:hint="eastAsia"/>
                <w:b/>
                <w:szCs w:val="21"/>
              </w:rPr>
              <w:t>类型</w:t>
            </w:r>
            <w:r>
              <w:rPr>
                <w:rFonts w:ascii="Calibri" w:hAnsi="Calibri" w:hint="eastAsia"/>
                <w:b/>
                <w:szCs w:val="21"/>
              </w:rPr>
              <w:t>student</w:t>
            </w:r>
            <w:r w:rsidR="00780A24">
              <w:rPr>
                <w:rFonts w:ascii="Calibri" w:hAnsi="Calibri" w:hint="eastAsia"/>
                <w:b/>
                <w:szCs w:val="21"/>
              </w:rPr>
              <w:t>定义</w:t>
            </w:r>
            <w:r w:rsidR="000138FC" w:rsidRPr="00DD0FFD">
              <w:rPr>
                <w:rFonts w:ascii="Calibri" w:hAnsi="宋体"/>
                <w:b/>
                <w:color w:val="FF0000"/>
                <w:szCs w:val="21"/>
              </w:rPr>
              <w:t>（</w:t>
            </w:r>
            <w:r w:rsidR="000A763E">
              <w:rPr>
                <w:rFonts w:ascii="Calibri" w:hAnsi="宋体"/>
                <w:b/>
                <w:color w:val="FF0000"/>
                <w:szCs w:val="21"/>
              </w:rPr>
              <w:t>3</w:t>
            </w:r>
            <w:r w:rsidR="000138FC" w:rsidRPr="00DD0FFD">
              <w:rPr>
                <w:rFonts w:ascii="Calibri" w:hAnsi="宋体"/>
                <w:b/>
                <w:color w:val="FF0000"/>
                <w:szCs w:val="21"/>
              </w:rPr>
              <w:t>分）</w:t>
            </w:r>
          </w:p>
          <w:p w14:paraId="0379BF36" w14:textId="04E08DE8" w:rsidR="00F4401D" w:rsidRPr="00DD0FFD" w:rsidRDefault="00F4401D" w:rsidP="00176780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Calibri" w:hAnsi="Calibri"/>
                <w:b/>
                <w:szCs w:val="21"/>
              </w:rPr>
            </w:pPr>
            <w:r w:rsidRPr="00DD0FFD">
              <w:rPr>
                <w:rFonts w:ascii="Calibri" w:hAnsi="宋体"/>
                <w:b/>
                <w:szCs w:val="21"/>
              </w:rPr>
              <w:t>函数</w:t>
            </w:r>
            <w:proofErr w:type="spellStart"/>
            <w:r w:rsidR="00AA6E14">
              <w:rPr>
                <w:rFonts w:ascii="Calibri" w:hAnsi="宋体" w:hint="eastAsia"/>
                <w:b/>
                <w:szCs w:val="21"/>
              </w:rPr>
              <w:t>My</w:t>
            </w:r>
            <w:r w:rsidR="0027487E">
              <w:rPr>
                <w:rFonts w:ascii="Calibri" w:hAnsi="Calibri" w:hint="eastAsia"/>
                <w:b/>
                <w:szCs w:val="21"/>
              </w:rPr>
              <w:t>C</w:t>
            </w:r>
            <w:r>
              <w:rPr>
                <w:rFonts w:ascii="Calibri" w:hAnsi="Calibri" w:hint="eastAsia"/>
                <w:b/>
                <w:szCs w:val="21"/>
              </w:rPr>
              <w:t>reat</w:t>
            </w:r>
            <w:r w:rsidR="0027487E">
              <w:rPr>
                <w:rFonts w:ascii="Calibri" w:hAnsi="Calibri" w:hint="eastAsia"/>
                <w:b/>
                <w:szCs w:val="21"/>
              </w:rPr>
              <w:t>e</w:t>
            </w:r>
            <w:proofErr w:type="spellEnd"/>
            <w:r w:rsidRPr="00DD0FFD">
              <w:rPr>
                <w:rFonts w:ascii="Calibri" w:hAnsi="Calibri"/>
                <w:b/>
                <w:szCs w:val="21"/>
              </w:rPr>
              <w:t>()</w:t>
            </w:r>
            <w:r w:rsidR="000138FC" w:rsidRPr="00DD0FFD">
              <w:rPr>
                <w:rFonts w:ascii="Calibri" w:hAnsi="宋体"/>
                <w:b/>
                <w:color w:val="FF0000"/>
                <w:szCs w:val="21"/>
              </w:rPr>
              <w:t>（</w:t>
            </w:r>
            <w:r w:rsidR="00447FE8">
              <w:rPr>
                <w:rFonts w:ascii="Calibri" w:hAnsi="宋体"/>
                <w:b/>
                <w:color w:val="FF0000"/>
                <w:szCs w:val="21"/>
              </w:rPr>
              <w:t>10</w:t>
            </w:r>
            <w:r w:rsidR="000138FC" w:rsidRPr="00DD0FFD">
              <w:rPr>
                <w:rFonts w:ascii="Calibri" w:hAnsi="宋体"/>
                <w:b/>
                <w:color w:val="FF0000"/>
                <w:szCs w:val="21"/>
              </w:rPr>
              <w:t>分）</w:t>
            </w:r>
          </w:p>
          <w:p w14:paraId="70A93D4D" w14:textId="0C9BC25C" w:rsidR="0027487E" w:rsidRDefault="00545896" w:rsidP="0027487E">
            <w:pPr>
              <w:pStyle w:val="a8"/>
              <w:ind w:left="840" w:firstLineChars="0" w:firstLine="0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该函数完成如下的功能</w:t>
            </w:r>
          </w:p>
          <w:p w14:paraId="27A1A624" w14:textId="24531FFB" w:rsidR="0027487E" w:rsidRPr="0027487E" w:rsidRDefault="0027487E" w:rsidP="0027487E">
            <w:pPr>
              <w:pStyle w:val="a8"/>
              <w:numPr>
                <w:ilvl w:val="0"/>
                <w:numId w:val="18"/>
              </w:numPr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从键盘</w:t>
            </w:r>
            <w:r w:rsidR="00545896">
              <w:rPr>
                <w:rFonts w:ascii="Calibri" w:hAnsi="宋体" w:hint="eastAsia"/>
                <w:szCs w:val="21"/>
              </w:rPr>
              <w:t>依次</w:t>
            </w:r>
            <w:r>
              <w:rPr>
                <w:rFonts w:ascii="Calibri" w:hAnsi="宋体" w:hint="eastAsia"/>
                <w:szCs w:val="21"/>
              </w:rPr>
              <w:t>输入</w:t>
            </w:r>
            <w:r w:rsidR="00545896">
              <w:rPr>
                <w:rFonts w:ascii="Calibri" w:hAnsi="宋体" w:hint="eastAsia"/>
                <w:szCs w:val="21"/>
              </w:rPr>
              <w:t>若干个同学的信息（包含学号、班级、</w:t>
            </w:r>
            <w:r w:rsidR="007774CB">
              <w:rPr>
                <w:rFonts w:ascii="Calibri" w:hAnsi="宋体" w:hint="eastAsia"/>
                <w:szCs w:val="21"/>
              </w:rPr>
              <w:t>身高</w:t>
            </w:r>
            <w:r w:rsidR="00545896">
              <w:rPr>
                <w:rFonts w:ascii="Calibri" w:hAnsi="宋体" w:hint="eastAsia"/>
                <w:szCs w:val="21"/>
              </w:rPr>
              <w:t>信息</w:t>
            </w:r>
            <w:r w:rsidR="000C7112">
              <w:rPr>
                <w:rFonts w:ascii="Calibri" w:hAnsi="宋体" w:hint="eastAsia"/>
                <w:szCs w:val="21"/>
              </w:rPr>
              <w:t>，并假设输入的学号信息都未重复，不用判断</w:t>
            </w:r>
            <w:r w:rsidR="00545896">
              <w:rPr>
                <w:rFonts w:ascii="Calibri" w:hAnsi="宋体" w:hint="eastAsia"/>
                <w:szCs w:val="21"/>
              </w:rPr>
              <w:t>）。</w:t>
            </w:r>
          </w:p>
          <w:p w14:paraId="7F6F6D98" w14:textId="211BEB60" w:rsidR="0027487E" w:rsidRPr="00545896" w:rsidRDefault="00545896" w:rsidP="0027487E">
            <w:pPr>
              <w:pStyle w:val="a8"/>
              <w:numPr>
                <w:ilvl w:val="0"/>
                <w:numId w:val="18"/>
              </w:numPr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按照键盘输入的顺序，</w:t>
            </w:r>
            <w:r w:rsidR="0081404D">
              <w:rPr>
                <w:rFonts w:ascii="Calibri" w:hAnsi="宋体" w:hint="eastAsia"/>
                <w:szCs w:val="21"/>
              </w:rPr>
              <w:t>构造</w:t>
            </w:r>
            <w:r>
              <w:rPr>
                <w:rFonts w:ascii="Calibri" w:hAnsi="宋体" w:hint="eastAsia"/>
                <w:szCs w:val="21"/>
              </w:rPr>
              <w:t>一个</w:t>
            </w:r>
            <w:r w:rsidR="0081404D">
              <w:rPr>
                <w:rFonts w:ascii="Calibri" w:hAnsi="宋体" w:hint="eastAsia"/>
                <w:szCs w:val="21"/>
              </w:rPr>
              <w:t>单链表</w:t>
            </w:r>
            <w:r w:rsidR="0027487E">
              <w:rPr>
                <w:rFonts w:ascii="Calibri" w:hAnsi="宋体" w:hint="eastAsia"/>
                <w:szCs w:val="21"/>
              </w:rPr>
              <w:t>。</w:t>
            </w:r>
          </w:p>
          <w:p w14:paraId="4721786C" w14:textId="6F215CD5" w:rsidR="00545896" w:rsidRPr="00253C8A" w:rsidRDefault="00545896" w:rsidP="0027487E">
            <w:pPr>
              <w:pStyle w:val="a8"/>
              <w:numPr>
                <w:ilvl w:val="0"/>
                <w:numId w:val="18"/>
              </w:numPr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若输入的学号信息为“</w:t>
            </w:r>
            <w:r>
              <w:rPr>
                <w:rFonts w:ascii="Calibri" w:hAnsi="宋体" w:hint="eastAsia"/>
                <w:szCs w:val="21"/>
              </w:rPr>
              <w:t>0000</w:t>
            </w:r>
            <w:r>
              <w:rPr>
                <w:rFonts w:ascii="Calibri" w:hAnsi="宋体" w:hint="eastAsia"/>
                <w:szCs w:val="21"/>
              </w:rPr>
              <w:t>”，则表示输入结束。</w:t>
            </w:r>
          </w:p>
          <w:p w14:paraId="1ACA4937" w14:textId="28E8886E" w:rsidR="000A763E" w:rsidRPr="000A763E" w:rsidRDefault="0081404D" w:rsidP="000A763E">
            <w:pPr>
              <w:pStyle w:val="a8"/>
              <w:numPr>
                <w:ilvl w:val="0"/>
                <w:numId w:val="18"/>
              </w:numPr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hint="eastAsia"/>
              </w:rPr>
              <w:t>函数返回单链表首节点指针。</w:t>
            </w:r>
          </w:p>
          <w:p w14:paraId="37DE20A2" w14:textId="1A44EC12" w:rsidR="000A763E" w:rsidRDefault="000A763E" w:rsidP="000A763E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Calibri" w:hAnsi="宋体"/>
                <w:b/>
                <w:szCs w:val="21"/>
              </w:rPr>
            </w:pPr>
            <w:r w:rsidRPr="00DD0FFD">
              <w:rPr>
                <w:rFonts w:ascii="Calibri" w:hAnsi="宋体"/>
                <w:b/>
                <w:szCs w:val="21"/>
              </w:rPr>
              <w:t>函数</w:t>
            </w:r>
            <w:proofErr w:type="spellStart"/>
            <w:r>
              <w:rPr>
                <w:rFonts w:ascii="Calibri" w:hAnsi="宋体" w:hint="eastAsia"/>
                <w:b/>
                <w:szCs w:val="21"/>
              </w:rPr>
              <w:t>MyPrint</w:t>
            </w:r>
            <w:proofErr w:type="spellEnd"/>
            <w:r w:rsidRPr="00F349B8">
              <w:rPr>
                <w:rFonts w:ascii="Calibri" w:hAnsi="宋体" w:hint="eastAsia"/>
                <w:b/>
                <w:szCs w:val="21"/>
              </w:rPr>
              <w:t>(</w:t>
            </w:r>
            <w:r>
              <w:rPr>
                <w:rFonts w:ascii="Calibri" w:hAnsi="宋体" w:hint="eastAsia"/>
                <w:b/>
                <w:szCs w:val="21"/>
              </w:rPr>
              <w:t>)</w:t>
            </w:r>
            <w:r w:rsidRPr="00F349B8">
              <w:rPr>
                <w:rFonts w:ascii="Calibri" w:hAnsi="宋体"/>
                <w:b/>
                <w:color w:val="FF0000"/>
                <w:szCs w:val="21"/>
              </w:rPr>
              <w:t>（</w:t>
            </w:r>
            <w:r>
              <w:rPr>
                <w:rFonts w:ascii="Calibri" w:hAnsi="宋体"/>
                <w:b/>
                <w:color w:val="FF0000"/>
                <w:szCs w:val="21"/>
              </w:rPr>
              <w:t>5</w:t>
            </w:r>
            <w:r w:rsidRPr="00F349B8">
              <w:rPr>
                <w:rFonts w:ascii="Calibri" w:hAnsi="宋体"/>
                <w:b/>
                <w:color w:val="FF0000"/>
                <w:szCs w:val="21"/>
              </w:rPr>
              <w:t>分）</w:t>
            </w:r>
          </w:p>
          <w:p w14:paraId="5F96C542" w14:textId="77777777" w:rsidR="000A763E" w:rsidRDefault="000A763E" w:rsidP="000A763E">
            <w:pPr>
              <w:pStyle w:val="a8"/>
              <w:ind w:left="840" w:firstLineChars="0" w:firstLine="0"/>
              <w:rPr>
                <w:szCs w:val="20"/>
              </w:rPr>
            </w:pPr>
            <w:r>
              <w:rPr>
                <w:rFonts w:hint="eastAsia"/>
                <w:szCs w:val="20"/>
              </w:rPr>
              <w:t>在屏幕上依次清晰输出链表中的各节点信息。</w:t>
            </w:r>
          </w:p>
          <w:p w14:paraId="361A7016" w14:textId="1E9C5B73" w:rsidR="000A763E" w:rsidRDefault="000A763E" w:rsidP="000A763E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Calibri" w:hAnsi="宋体"/>
                <w:b/>
                <w:szCs w:val="21"/>
              </w:rPr>
            </w:pPr>
            <w:r w:rsidRPr="00DD0FFD">
              <w:rPr>
                <w:rFonts w:ascii="Calibri" w:hAnsi="宋体"/>
                <w:b/>
                <w:szCs w:val="21"/>
              </w:rPr>
              <w:t>函数</w:t>
            </w:r>
            <w:proofErr w:type="spellStart"/>
            <w:r>
              <w:rPr>
                <w:rFonts w:ascii="Calibri" w:hAnsi="宋体" w:hint="eastAsia"/>
                <w:b/>
                <w:szCs w:val="21"/>
              </w:rPr>
              <w:t>MyFree</w:t>
            </w:r>
            <w:proofErr w:type="spellEnd"/>
            <w:r w:rsidRPr="00F349B8">
              <w:rPr>
                <w:rFonts w:ascii="Calibri" w:hAnsi="宋体" w:hint="eastAsia"/>
                <w:b/>
                <w:szCs w:val="21"/>
              </w:rPr>
              <w:t>(</w:t>
            </w:r>
            <w:r>
              <w:rPr>
                <w:rFonts w:ascii="Calibri" w:hAnsi="宋体" w:hint="eastAsia"/>
                <w:b/>
                <w:szCs w:val="21"/>
              </w:rPr>
              <w:t>)</w:t>
            </w:r>
            <w:r w:rsidRPr="00F349B8">
              <w:rPr>
                <w:rFonts w:ascii="Calibri" w:hAnsi="宋体"/>
                <w:b/>
                <w:color w:val="FF0000"/>
                <w:szCs w:val="21"/>
              </w:rPr>
              <w:t>（</w:t>
            </w:r>
            <w:r>
              <w:rPr>
                <w:rFonts w:ascii="Calibri" w:hAnsi="宋体"/>
                <w:b/>
                <w:color w:val="FF0000"/>
                <w:szCs w:val="21"/>
              </w:rPr>
              <w:t>5</w:t>
            </w:r>
            <w:r w:rsidRPr="00F349B8">
              <w:rPr>
                <w:rFonts w:ascii="Calibri" w:hAnsi="宋体"/>
                <w:b/>
                <w:color w:val="FF0000"/>
                <w:szCs w:val="21"/>
              </w:rPr>
              <w:t>分）</w:t>
            </w:r>
          </w:p>
          <w:p w14:paraId="2F4AC02E" w14:textId="77777777" w:rsidR="000A763E" w:rsidRPr="00253C8A" w:rsidRDefault="000A763E" w:rsidP="000A763E">
            <w:pPr>
              <w:pStyle w:val="a8"/>
              <w:ind w:left="840" w:firstLineChars="0" w:firstLine="0"/>
              <w:rPr>
                <w:szCs w:val="20"/>
              </w:rPr>
            </w:pPr>
            <w:r>
              <w:rPr>
                <w:rFonts w:hint="eastAsia"/>
                <w:szCs w:val="20"/>
              </w:rPr>
              <w:t>释放链表的各节点空间。</w:t>
            </w:r>
          </w:p>
          <w:p w14:paraId="6D28096E" w14:textId="31D16A67" w:rsidR="00F4401D" w:rsidRPr="00DD0FFD" w:rsidRDefault="00F4401D" w:rsidP="00176780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Calibri" w:hAnsi="Calibri"/>
                <w:b/>
                <w:szCs w:val="21"/>
              </w:rPr>
            </w:pPr>
            <w:r w:rsidRPr="00DD0FFD">
              <w:rPr>
                <w:rFonts w:ascii="Calibri" w:hAnsi="宋体"/>
                <w:b/>
                <w:szCs w:val="21"/>
              </w:rPr>
              <w:t>函数</w:t>
            </w:r>
            <w:proofErr w:type="spellStart"/>
            <w:r w:rsidR="00545896">
              <w:rPr>
                <w:rFonts w:ascii="Calibri" w:hAnsi="宋体" w:hint="eastAsia"/>
                <w:b/>
                <w:szCs w:val="21"/>
              </w:rPr>
              <w:t>MySort</w:t>
            </w:r>
            <w:proofErr w:type="spellEnd"/>
            <w:r w:rsidRPr="00DD0FFD">
              <w:rPr>
                <w:rFonts w:ascii="Calibri" w:hAnsi="Calibri" w:hint="eastAsia"/>
                <w:b/>
                <w:szCs w:val="21"/>
              </w:rPr>
              <w:t>(</w:t>
            </w:r>
            <w:r w:rsidRPr="00DD0FFD">
              <w:rPr>
                <w:rFonts w:ascii="Calibri" w:hAnsi="Calibri"/>
                <w:b/>
                <w:szCs w:val="21"/>
              </w:rPr>
              <w:t>)</w:t>
            </w:r>
            <w:r w:rsidR="000138FC" w:rsidRPr="00DD0FFD">
              <w:rPr>
                <w:rFonts w:ascii="Calibri" w:hAnsi="宋体"/>
                <w:b/>
                <w:color w:val="FF0000"/>
                <w:szCs w:val="21"/>
              </w:rPr>
              <w:t>（</w:t>
            </w:r>
            <w:r w:rsidR="000A763E">
              <w:rPr>
                <w:rFonts w:ascii="Calibri" w:hAnsi="宋体"/>
                <w:b/>
                <w:color w:val="FF0000"/>
                <w:szCs w:val="21"/>
              </w:rPr>
              <w:t>4</w:t>
            </w:r>
            <w:r w:rsidR="000138FC" w:rsidRPr="00DD0FFD">
              <w:rPr>
                <w:rFonts w:ascii="Calibri" w:hAnsi="宋体"/>
                <w:b/>
                <w:color w:val="FF0000"/>
                <w:szCs w:val="21"/>
              </w:rPr>
              <w:t>分）</w:t>
            </w:r>
          </w:p>
          <w:p w14:paraId="33FEB4BA" w14:textId="5A294F02" w:rsidR="0018788F" w:rsidRDefault="00545896" w:rsidP="00F349B8">
            <w:pPr>
              <w:pStyle w:val="a8"/>
              <w:ind w:left="840" w:firstLineChars="0" w:firstLine="0"/>
              <w:rPr>
                <w:rFonts w:ascii="Calibri" w:hAnsi="宋体"/>
                <w:b/>
                <w:color w:val="FF0000"/>
                <w:szCs w:val="21"/>
              </w:rPr>
            </w:pPr>
            <w:r>
              <w:rPr>
                <w:rFonts w:hint="eastAsia"/>
                <w:szCs w:val="20"/>
              </w:rPr>
              <w:t>对于</w:t>
            </w:r>
            <w:r w:rsidR="00AA6E14">
              <w:rPr>
                <w:rFonts w:hint="eastAsia"/>
                <w:szCs w:val="20"/>
              </w:rPr>
              <w:t>上述函数创建的链表进行重新排序的操作，排序的规则是：（</w:t>
            </w:r>
            <w:r w:rsidR="00AA6E14">
              <w:rPr>
                <w:rFonts w:hint="eastAsia"/>
                <w:szCs w:val="20"/>
              </w:rPr>
              <w:t>1</w:t>
            </w:r>
            <w:r w:rsidR="00AA6E14">
              <w:rPr>
                <w:rFonts w:hint="eastAsia"/>
                <w:szCs w:val="20"/>
              </w:rPr>
              <w:t>）按照班级从低到高进行排列；（</w:t>
            </w:r>
            <w:r w:rsidR="00AA6E14">
              <w:rPr>
                <w:rFonts w:hint="eastAsia"/>
                <w:szCs w:val="20"/>
              </w:rPr>
              <w:t>2</w:t>
            </w:r>
            <w:r w:rsidR="00AA6E14">
              <w:rPr>
                <w:rFonts w:hint="eastAsia"/>
                <w:szCs w:val="20"/>
              </w:rPr>
              <w:t>）若班级相同则按照</w:t>
            </w:r>
            <w:r w:rsidR="007774CB">
              <w:rPr>
                <w:rFonts w:hint="eastAsia"/>
                <w:szCs w:val="20"/>
              </w:rPr>
              <w:t>身高</w:t>
            </w:r>
            <w:r w:rsidR="00AA6E14">
              <w:rPr>
                <w:rFonts w:hint="eastAsia"/>
                <w:szCs w:val="20"/>
              </w:rPr>
              <w:t>从低到高进行排序；（</w:t>
            </w:r>
            <w:r w:rsidR="00AA6E14">
              <w:rPr>
                <w:rFonts w:hint="eastAsia"/>
                <w:szCs w:val="20"/>
              </w:rPr>
              <w:t>3</w:t>
            </w:r>
            <w:r w:rsidR="00AA6E14">
              <w:rPr>
                <w:rFonts w:hint="eastAsia"/>
                <w:szCs w:val="20"/>
              </w:rPr>
              <w:t>）若班级和</w:t>
            </w:r>
            <w:r w:rsidR="007774CB">
              <w:rPr>
                <w:rFonts w:hint="eastAsia"/>
                <w:szCs w:val="20"/>
              </w:rPr>
              <w:t>身高</w:t>
            </w:r>
            <w:r w:rsidR="00AA6E14">
              <w:rPr>
                <w:rFonts w:hint="eastAsia"/>
                <w:szCs w:val="20"/>
              </w:rPr>
              <w:t>均相同，则按照学号从低到高的顺序进行。将顺序调整好的链表</w:t>
            </w:r>
            <w:r w:rsidR="00253C8A">
              <w:rPr>
                <w:rFonts w:hint="eastAsia"/>
                <w:szCs w:val="20"/>
              </w:rPr>
              <w:t>通过函数返回值传回主</w:t>
            </w:r>
            <w:r w:rsidR="00AA6E14">
              <w:rPr>
                <w:rFonts w:hint="eastAsia"/>
                <w:szCs w:val="20"/>
              </w:rPr>
              <w:t>调</w:t>
            </w:r>
            <w:r w:rsidR="00253C8A">
              <w:rPr>
                <w:rFonts w:hint="eastAsia"/>
                <w:szCs w:val="20"/>
              </w:rPr>
              <w:t>函数</w:t>
            </w:r>
            <w:r w:rsidR="00F349B8">
              <w:rPr>
                <w:rFonts w:hint="eastAsia"/>
                <w:szCs w:val="20"/>
              </w:rPr>
              <w:t>。</w:t>
            </w:r>
          </w:p>
          <w:p w14:paraId="4D680F79" w14:textId="6B576606" w:rsidR="00F349B8" w:rsidRDefault="00F349B8" w:rsidP="00F349B8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Calibri" w:hAnsi="宋体"/>
                <w:b/>
                <w:szCs w:val="21"/>
              </w:rPr>
            </w:pPr>
            <w:r w:rsidRPr="00DD0FFD">
              <w:rPr>
                <w:rFonts w:ascii="Calibri" w:hAnsi="宋体"/>
                <w:b/>
                <w:szCs w:val="21"/>
              </w:rPr>
              <w:t>函数</w:t>
            </w:r>
            <w:proofErr w:type="spellStart"/>
            <w:r w:rsidR="00AA6E14">
              <w:rPr>
                <w:rFonts w:ascii="Calibri" w:hAnsi="宋体" w:hint="eastAsia"/>
                <w:b/>
                <w:szCs w:val="21"/>
              </w:rPr>
              <w:t>MySearch</w:t>
            </w:r>
            <w:proofErr w:type="spellEnd"/>
            <w:r w:rsidRPr="00F349B8">
              <w:rPr>
                <w:rFonts w:ascii="Calibri" w:hAnsi="宋体" w:hint="eastAsia"/>
                <w:b/>
                <w:szCs w:val="21"/>
              </w:rPr>
              <w:t>(</w:t>
            </w:r>
            <w:r w:rsidR="0081404D">
              <w:rPr>
                <w:rFonts w:ascii="Calibri" w:hAnsi="宋体" w:hint="eastAsia"/>
                <w:b/>
                <w:szCs w:val="21"/>
              </w:rPr>
              <w:t>)</w:t>
            </w:r>
            <w:r w:rsidRPr="00F349B8">
              <w:rPr>
                <w:rFonts w:ascii="Calibri" w:hAnsi="宋体"/>
                <w:b/>
                <w:color w:val="FF0000"/>
                <w:szCs w:val="21"/>
              </w:rPr>
              <w:t>（</w:t>
            </w:r>
            <w:r w:rsidR="000A763E">
              <w:rPr>
                <w:rFonts w:ascii="Calibri" w:hAnsi="宋体" w:hint="eastAsia"/>
                <w:b/>
                <w:color w:val="FF0000"/>
                <w:szCs w:val="21"/>
              </w:rPr>
              <w:t>4</w:t>
            </w:r>
            <w:r w:rsidRPr="00F349B8">
              <w:rPr>
                <w:rFonts w:ascii="Calibri" w:hAnsi="宋体"/>
                <w:b/>
                <w:color w:val="FF0000"/>
                <w:szCs w:val="21"/>
              </w:rPr>
              <w:t>分）</w:t>
            </w:r>
          </w:p>
          <w:p w14:paraId="2C266EDF" w14:textId="5163D10E" w:rsidR="00082296" w:rsidRDefault="00AA6E14" w:rsidP="00253C8A">
            <w:pPr>
              <w:pStyle w:val="a8"/>
              <w:ind w:left="840" w:firstLineChars="0" w:firstLine="0"/>
              <w:rPr>
                <w:szCs w:val="20"/>
              </w:rPr>
            </w:pPr>
            <w:r>
              <w:rPr>
                <w:rFonts w:hint="eastAsia"/>
                <w:szCs w:val="20"/>
              </w:rPr>
              <w:t>接收</w:t>
            </w:r>
            <w:r w:rsidR="009A032B">
              <w:rPr>
                <w:rFonts w:hint="eastAsia"/>
                <w:szCs w:val="20"/>
              </w:rPr>
              <w:t>主调函数的</w:t>
            </w:r>
            <w:r>
              <w:rPr>
                <w:rFonts w:hint="eastAsia"/>
                <w:szCs w:val="20"/>
              </w:rPr>
              <w:t>班级（字符）、</w:t>
            </w:r>
            <w:r w:rsidR="007774CB">
              <w:rPr>
                <w:rFonts w:hint="eastAsia"/>
                <w:szCs w:val="20"/>
              </w:rPr>
              <w:t>逆序位</w:t>
            </w:r>
            <w:r>
              <w:rPr>
                <w:rFonts w:hint="eastAsia"/>
                <w:szCs w:val="20"/>
              </w:rPr>
              <w:t>次</w:t>
            </w:r>
            <w:r w:rsidR="000C7112">
              <w:rPr>
                <w:szCs w:val="20"/>
              </w:rPr>
              <w:t>k</w:t>
            </w:r>
            <w:r>
              <w:rPr>
                <w:rFonts w:hint="eastAsia"/>
                <w:szCs w:val="20"/>
              </w:rPr>
              <w:t>（整数）</w:t>
            </w:r>
            <w:r w:rsidR="009A032B">
              <w:rPr>
                <w:rFonts w:hint="eastAsia"/>
                <w:szCs w:val="20"/>
              </w:rPr>
              <w:t>等参数</w:t>
            </w:r>
            <w:r>
              <w:rPr>
                <w:rFonts w:hint="eastAsia"/>
                <w:szCs w:val="20"/>
              </w:rPr>
              <w:t>信息，在上述排好顺序的链表中，查找</w:t>
            </w:r>
            <w:r w:rsidR="007774CB">
              <w:rPr>
                <w:rFonts w:hint="eastAsia"/>
                <w:szCs w:val="20"/>
              </w:rPr>
              <w:t>该</w:t>
            </w:r>
            <w:r w:rsidR="000C7112">
              <w:rPr>
                <w:rFonts w:hint="eastAsia"/>
                <w:szCs w:val="20"/>
              </w:rPr>
              <w:t>班级内</w:t>
            </w:r>
            <w:r w:rsidR="007774CB">
              <w:rPr>
                <w:rFonts w:hint="eastAsia"/>
                <w:szCs w:val="20"/>
              </w:rPr>
              <w:t>逆序位次</w:t>
            </w:r>
            <w:r w:rsidR="000C7112">
              <w:rPr>
                <w:rFonts w:hint="eastAsia"/>
                <w:szCs w:val="20"/>
              </w:rPr>
              <w:t>为</w:t>
            </w:r>
            <w:r w:rsidR="000C7112">
              <w:rPr>
                <w:szCs w:val="20"/>
              </w:rPr>
              <w:t>k</w:t>
            </w:r>
            <w:r w:rsidR="000C7112">
              <w:rPr>
                <w:rFonts w:hint="eastAsia"/>
                <w:szCs w:val="20"/>
              </w:rPr>
              <w:t>的同学信息，并输出，若无该班级或者该班级中人数不足</w:t>
            </w:r>
            <w:r w:rsidR="000C7112">
              <w:rPr>
                <w:rFonts w:hint="eastAsia"/>
                <w:szCs w:val="20"/>
              </w:rPr>
              <w:t>k</w:t>
            </w:r>
            <w:r w:rsidR="000C7112">
              <w:rPr>
                <w:rFonts w:hint="eastAsia"/>
                <w:szCs w:val="20"/>
              </w:rPr>
              <w:t>人，则输出未找到的提示信息。</w:t>
            </w:r>
            <w:r w:rsidR="007774CB">
              <w:rPr>
                <w:rFonts w:hint="eastAsia"/>
                <w:szCs w:val="20"/>
              </w:rPr>
              <w:t>逆序位次的定义为同一班级中按照上述排序规则排序后，从后往前数第</w:t>
            </w:r>
            <w:r w:rsidR="007774CB">
              <w:rPr>
                <w:rFonts w:hint="eastAsia"/>
                <w:szCs w:val="20"/>
              </w:rPr>
              <w:t>k</w:t>
            </w:r>
            <w:proofErr w:type="gramStart"/>
            <w:r w:rsidR="007774CB">
              <w:rPr>
                <w:rFonts w:hint="eastAsia"/>
                <w:szCs w:val="20"/>
              </w:rPr>
              <w:t>个</w:t>
            </w:r>
            <w:proofErr w:type="gramEnd"/>
            <w:r w:rsidR="007774CB">
              <w:rPr>
                <w:rFonts w:hint="eastAsia"/>
                <w:szCs w:val="20"/>
              </w:rPr>
              <w:t>位置的节点。</w:t>
            </w:r>
          </w:p>
          <w:p w14:paraId="597839A7" w14:textId="4F1AE1FB" w:rsidR="00290D12" w:rsidRDefault="00911617" w:rsidP="00176780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Calibri" w:hAnsi="宋体"/>
                <w:b/>
                <w:szCs w:val="21"/>
              </w:rPr>
            </w:pPr>
            <w:r>
              <w:rPr>
                <w:rFonts w:ascii="Calibri" w:hAnsi="宋体" w:hint="eastAsia"/>
                <w:b/>
                <w:szCs w:val="21"/>
              </w:rPr>
              <w:t>主函数</w:t>
            </w:r>
            <w:r>
              <w:rPr>
                <w:rFonts w:ascii="Calibri" w:hAnsi="宋体" w:hint="eastAsia"/>
                <w:b/>
                <w:szCs w:val="21"/>
              </w:rPr>
              <w:t>main()</w:t>
            </w:r>
            <w:r w:rsidR="000138FC" w:rsidRPr="00DD0FFD">
              <w:rPr>
                <w:rFonts w:ascii="Calibri" w:hAnsi="宋体"/>
                <w:b/>
                <w:color w:val="FF0000"/>
                <w:szCs w:val="21"/>
              </w:rPr>
              <w:t>（</w:t>
            </w:r>
            <w:r w:rsidR="007A49FE">
              <w:rPr>
                <w:rFonts w:ascii="Calibri" w:hAnsi="宋体" w:hint="eastAsia"/>
                <w:b/>
                <w:color w:val="FF0000"/>
                <w:szCs w:val="21"/>
              </w:rPr>
              <w:t>2</w:t>
            </w:r>
            <w:r w:rsidR="000138FC" w:rsidRPr="00DD0FFD">
              <w:rPr>
                <w:rFonts w:ascii="Calibri" w:hAnsi="宋体"/>
                <w:b/>
                <w:color w:val="FF0000"/>
                <w:szCs w:val="21"/>
              </w:rPr>
              <w:t>分）</w:t>
            </w:r>
          </w:p>
          <w:p w14:paraId="744890EF" w14:textId="77777777" w:rsidR="000138FC" w:rsidRDefault="00253C8A" w:rsidP="00A6748D">
            <w:pPr>
              <w:pStyle w:val="a8"/>
              <w:ind w:left="840" w:firstLineChars="0" w:firstLine="0"/>
              <w:rPr>
                <w:szCs w:val="20"/>
              </w:rPr>
            </w:pPr>
            <w:r>
              <w:rPr>
                <w:rFonts w:hAnsi="宋体" w:hint="eastAsia"/>
              </w:rPr>
              <w:lastRenderedPageBreak/>
              <w:t>依次</w:t>
            </w:r>
            <w:r w:rsidR="002908DC">
              <w:rPr>
                <w:rFonts w:hAnsi="宋体" w:hint="eastAsia"/>
              </w:rPr>
              <w:t>调用上述的函数，完成相应功能。</w:t>
            </w:r>
          </w:p>
          <w:p w14:paraId="1EED15CA" w14:textId="473A8CF2" w:rsidR="000138FC" w:rsidRPr="002D7588" w:rsidRDefault="000138FC" w:rsidP="00A6748D">
            <w:pPr>
              <w:pStyle w:val="a8"/>
              <w:numPr>
                <w:ilvl w:val="0"/>
                <w:numId w:val="11"/>
              </w:numPr>
              <w:ind w:left="741" w:firstLineChars="67" w:firstLine="141"/>
            </w:pPr>
            <w:r w:rsidRPr="002D7588">
              <w:rPr>
                <w:rFonts w:hint="eastAsia"/>
              </w:rPr>
              <w:t>调用</w:t>
            </w:r>
            <w:proofErr w:type="spellStart"/>
            <w:r w:rsidR="000C7112">
              <w:rPr>
                <w:rFonts w:hint="eastAsia"/>
              </w:rPr>
              <w:t>My</w:t>
            </w:r>
            <w:r w:rsidR="00253C8A">
              <w:rPr>
                <w:rFonts w:hint="eastAsia"/>
              </w:rPr>
              <w:t>Create</w:t>
            </w:r>
            <w:proofErr w:type="spellEnd"/>
            <w:r w:rsidR="000C7112">
              <w:t>()</w:t>
            </w:r>
            <w:r w:rsidRPr="002D7588">
              <w:rPr>
                <w:rFonts w:hint="eastAsia"/>
              </w:rPr>
              <w:t>，生成</w:t>
            </w:r>
            <w:r w:rsidR="00DF446E">
              <w:rPr>
                <w:rFonts w:hint="eastAsia"/>
              </w:rPr>
              <w:t>链表</w:t>
            </w:r>
            <w:r w:rsidRPr="002D7588">
              <w:rPr>
                <w:rFonts w:hint="eastAsia"/>
              </w:rPr>
              <w:t>；</w:t>
            </w:r>
            <w:r w:rsidR="009A032B">
              <w:rPr>
                <w:rFonts w:hint="eastAsia"/>
              </w:rPr>
              <w:t>调用</w:t>
            </w:r>
            <w:proofErr w:type="spellStart"/>
            <w:r w:rsidR="009A032B">
              <w:rPr>
                <w:rFonts w:hint="eastAsia"/>
              </w:rPr>
              <w:t>MyPrint</w:t>
            </w:r>
            <w:proofErr w:type="spellEnd"/>
            <w:r w:rsidR="009A032B">
              <w:rPr>
                <w:rFonts w:hint="eastAsia"/>
              </w:rPr>
              <w:t>(</w:t>
            </w:r>
            <w:r w:rsidR="009A032B">
              <w:t>)</w:t>
            </w:r>
            <w:r w:rsidR="009A032B">
              <w:rPr>
                <w:rFonts w:hint="eastAsia"/>
              </w:rPr>
              <w:t>，输出当前链表。</w:t>
            </w:r>
          </w:p>
          <w:p w14:paraId="0869AEB1" w14:textId="492031DC" w:rsidR="000138FC" w:rsidRPr="002D7588" w:rsidRDefault="000138FC" w:rsidP="00A6748D">
            <w:pPr>
              <w:pStyle w:val="a8"/>
              <w:numPr>
                <w:ilvl w:val="0"/>
                <w:numId w:val="11"/>
              </w:numPr>
              <w:ind w:left="741" w:firstLineChars="67" w:firstLine="141"/>
            </w:pPr>
            <w:r w:rsidRPr="002D7588">
              <w:rPr>
                <w:rFonts w:hint="eastAsia"/>
              </w:rPr>
              <w:t>调用</w:t>
            </w:r>
            <w:proofErr w:type="spellStart"/>
            <w:r w:rsidR="000C7112">
              <w:rPr>
                <w:rFonts w:hint="eastAsia"/>
              </w:rPr>
              <w:t>MySort</w:t>
            </w:r>
            <w:proofErr w:type="spellEnd"/>
            <w:r w:rsidR="000C7112">
              <w:t>()</w:t>
            </w:r>
            <w:r w:rsidRPr="002D7588">
              <w:rPr>
                <w:rFonts w:hint="eastAsia"/>
              </w:rPr>
              <w:t>，</w:t>
            </w:r>
            <w:r w:rsidR="000C7112">
              <w:rPr>
                <w:rFonts w:hint="eastAsia"/>
              </w:rPr>
              <w:t>排列好链表</w:t>
            </w:r>
            <w:r w:rsidR="009A032B">
              <w:rPr>
                <w:rFonts w:hint="eastAsia"/>
              </w:rPr>
              <w:t>顺序</w:t>
            </w:r>
            <w:r w:rsidRPr="002D7588">
              <w:rPr>
                <w:rFonts w:hint="eastAsia"/>
              </w:rPr>
              <w:t>；</w:t>
            </w:r>
            <w:r w:rsidR="009A032B">
              <w:rPr>
                <w:rFonts w:hint="eastAsia"/>
              </w:rPr>
              <w:t>调用</w:t>
            </w:r>
            <w:proofErr w:type="spellStart"/>
            <w:r w:rsidR="009A032B">
              <w:rPr>
                <w:rFonts w:hint="eastAsia"/>
              </w:rPr>
              <w:t>MyPrint</w:t>
            </w:r>
            <w:proofErr w:type="spellEnd"/>
            <w:r w:rsidR="009A032B">
              <w:rPr>
                <w:rFonts w:hint="eastAsia"/>
              </w:rPr>
              <w:t>(</w:t>
            </w:r>
            <w:r w:rsidR="009A032B">
              <w:t>)</w:t>
            </w:r>
            <w:r w:rsidR="009A032B">
              <w:rPr>
                <w:rFonts w:hint="eastAsia"/>
              </w:rPr>
              <w:t>，输出当前链表。</w:t>
            </w:r>
          </w:p>
          <w:p w14:paraId="595F7AA4" w14:textId="04017A83" w:rsidR="000138FC" w:rsidRPr="002D7588" w:rsidRDefault="009A032B" w:rsidP="00A6748D">
            <w:pPr>
              <w:pStyle w:val="a8"/>
              <w:numPr>
                <w:ilvl w:val="0"/>
                <w:numId w:val="11"/>
              </w:numPr>
              <w:ind w:left="741" w:firstLineChars="67" w:firstLine="141"/>
            </w:pPr>
            <w:r>
              <w:rPr>
                <w:rFonts w:hint="eastAsia"/>
              </w:rPr>
              <w:t>提示输入班级字符和</w:t>
            </w:r>
            <w:r w:rsidR="007774CB">
              <w:rPr>
                <w:rFonts w:hint="eastAsia"/>
              </w:rPr>
              <w:t>逆序位次</w:t>
            </w:r>
            <w:r>
              <w:rPr>
                <w:rFonts w:hint="eastAsia"/>
              </w:rPr>
              <w:t>整数；</w:t>
            </w:r>
            <w:r w:rsidRPr="002D7588"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MySearch</w:t>
            </w:r>
            <w:proofErr w:type="spellEnd"/>
            <w:r>
              <w:t>()</w:t>
            </w:r>
            <w:r w:rsidRPr="002D7588">
              <w:rPr>
                <w:rFonts w:hint="eastAsia"/>
              </w:rPr>
              <w:t>，</w:t>
            </w:r>
            <w:r>
              <w:rPr>
                <w:rFonts w:hint="eastAsia"/>
              </w:rPr>
              <w:t>输出查找结果。</w:t>
            </w:r>
          </w:p>
          <w:p w14:paraId="3EF0C437" w14:textId="13780BA8" w:rsidR="000138FC" w:rsidRPr="002D7588" w:rsidRDefault="00253C8A" w:rsidP="005778FA">
            <w:pPr>
              <w:pStyle w:val="a8"/>
              <w:numPr>
                <w:ilvl w:val="0"/>
                <w:numId w:val="11"/>
              </w:numPr>
              <w:ind w:left="741" w:firstLineChars="67" w:firstLine="141"/>
            </w:pPr>
            <w:r>
              <w:rPr>
                <w:rFonts w:hint="eastAsia"/>
              </w:rPr>
              <w:t>调用</w:t>
            </w:r>
            <w:proofErr w:type="spellStart"/>
            <w:r w:rsidR="009A032B">
              <w:rPr>
                <w:rFonts w:hint="eastAsia"/>
              </w:rPr>
              <w:t>MyFree</w:t>
            </w:r>
            <w:proofErr w:type="spellEnd"/>
            <w:r w:rsidR="009A032B">
              <w:t>()</w:t>
            </w:r>
            <w:r>
              <w:rPr>
                <w:rFonts w:hint="eastAsia"/>
              </w:rPr>
              <w:t>函数，释放动态</w:t>
            </w:r>
            <w:r w:rsidR="009A032B">
              <w:rPr>
                <w:rFonts w:hint="eastAsia"/>
              </w:rPr>
              <w:t>生成的链表所有节点</w:t>
            </w:r>
            <w:r>
              <w:rPr>
                <w:rFonts w:hint="eastAsia"/>
              </w:rPr>
              <w:t>空间</w:t>
            </w:r>
            <w:r w:rsidR="005778FA">
              <w:rPr>
                <w:rFonts w:hint="eastAsia"/>
              </w:rPr>
              <w:t>。</w:t>
            </w:r>
          </w:p>
          <w:p w14:paraId="35A43544" w14:textId="77777777" w:rsidR="00E973F8" w:rsidRDefault="00E973F8" w:rsidP="00D07CAD">
            <w:pPr>
              <w:pStyle w:val="a8"/>
              <w:ind w:firstLineChars="0"/>
            </w:pPr>
          </w:p>
          <w:p w14:paraId="75E68AAD" w14:textId="4EFB35B1" w:rsidR="0090019D" w:rsidRPr="0090019D" w:rsidRDefault="0090019D" w:rsidP="0090019D">
            <w:pPr>
              <w:pStyle w:val="a8"/>
              <w:ind w:leftChars="200" w:left="459" w:firstLineChars="0" w:hanging="39"/>
              <w:rPr>
                <w:rFonts w:ascii="Calibri" w:hAnsi="宋体"/>
                <w:b/>
                <w:i/>
                <w:color w:val="000000" w:themeColor="text1"/>
                <w:szCs w:val="21"/>
              </w:rPr>
            </w:pPr>
            <w:r w:rsidRPr="0090019D">
              <w:rPr>
                <w:rFonts w:ascii="Calibri" w:hAnsi="宋体" w:hint="eastAsia"/>
                <w:b/>
                <w:i/>
                <w:color w:val="000000" w:themeColor="text1"/>
                <w:szCs w:val="21"/>
              </w:rPr>
              <w:t>[</w:t>
            </w:r>
            <w:r w:rsidR="009A032B">
              <w:rPr>
                <w:rFonts w:ascii="Calibri" w:hAnsi="宋体" w:hint="eastAsia"/>
                <w:b/>
                <w:i/>
                <w:color w:val="000000" w:themeColor="text1"/>
                <w:szCs w:val="21"/>
              </w:rPr>
              <w:t>程序</w:t>
            </w:r>
            <w:r w:rsidRPr="0090019D">
              <w:rPr>
                <w:rFonts w:ascii="Calibri" w:hAnsi="宋体" w:hint="eastAsia"/>
                <w:b/>
                <w:i/>
                <w:color w:val="000000" w:themeColor="text1"/>
                <w:szCs w:val="21"/>
              </w:rPr>
              <w:t>示例</w:t>
            </w:r>
            <w:r w:rsidRPr="0090019D">
              <w:rPr>
                <w:rFonts w:ascii="Calibri" w:hAnsi="宋体" w:hint="eastAsia"/>
                <w:b/>
                <w:i/>
                <w:color w:val="000000" w:themeColor="text1"/>
                <w:szCs w:val="21"/>
              </w:rPr>
              <w:t>]</w:t>
            </w:r>
          </w:p>
          <w:p w14:paraId="4360DE19" w14:textId="05DB4C23" w:rsidR="00937073" w:rsidRDefault="007774CB" w:rsidP="007774CB">
            <w:pPr>
              <w:rPr>
                <w:rFonts w:ascii="Calibri" w:hAnsi="宋体"/>
                <w:i/>
                <w:color w:val="000000" w:themeColor="text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9049277" wp14:editId="5AC59D68">
                  <wp:extent cx="5502024" cy="2443276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3418" cy="244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4CFB9" w14:textId="69C15E22" w:rsidR="00937073" w:rsidRDefault="007774CB" w:rsidP="00937073">
            <w:pPr>
              <w:pStyle w:val="a8"/>
              <w:ind w:leftChars="200" w:left="459" w:firstLineChars="0" w:hanging="39"/>
              <w:rPr>
                <w:rFonts w:ascii="Calibri" w:hAnsi="宋体"/>
                <w:i/>
                <w:color w:val="000000" w:themeColor="text1"/>
                <w:szCs w:val="21"/>
              </w:rPr>
            </w:pPr>
            <w:r>
              <w:rPr>
                <w:rFonts w:ascii="Calibri" w:hAnsi="宋体" w:hint="eastAsia"/>
                <w:i/>
                <w:color w:val="000000" w:themeColor="text1"/>
                <w:szCs w:val="21"/>
              </w:rPr>
              <w:t>输入样例数据</w:t>
            </w:r>
          </w:p>
          <w:p w14:paraId="36B34F23" w14:textId="236CE363" w:rsidR="007774CB" w:rsidRPr="007774CB" w:rsidRDefault="007774CB" w:rsidP="00937073">
            <w:pPr>
              <w:pStyle w:val="a8"/>
              <w:ind w:leftChars="200" w:left="459" w:firstLineChars="0" w:hanging="39"/>
              <w:rPr>
                <w:rFonts w:ascii="Calibri" w:hAnsi="宋体"/>
                <w:color w:val="000000" w:themeColor="text1"/>
                <w:szCs w:val="21"/>
              </w:rPr>
            </w:pPr>
            <w:r w:rsidRPr="007774CB">
              <w:rPr>
                <w:rFonts w:ascii="Calibri" w:hAnsi="宋体"/>
                <w:color w:val="000000" w:themeColor="text1"/>
                <w:szCs w:val="21"/>
              </w:rPr>
              <w:t>0001</w:t>
            </w:r>
            <w:r w:rsidR="002A3B0F">
              <w:rPr>
                <w:rFonts w:ascii="Calibri" w:hAnsi="宋体"/>
                <w:color w:val="000000" w:themeColor="text1"/>
                <w:szCs w:val="21"/>
              </w:rPr>
              <w:t xml:space="preserve"> </w:t>
            </w:r>
            <w:r w:rsidRPr="007774CB">
              <w:rPr>
                <w:rFonts w:ascii="Calibri" w:hAnsi="宋体"/>
                <w:color w:val="000000" w:themeColor="text1"/>
                <w:szCs w:val="21"/>
              </w:rPr>
              <w:t>A 175</w:t>
            </w:r>
          </w:p>
          <w:p w14:paraId="606F508D" w14:textId="77777777" w:rsidR="007774CB" w:rsidRPr="007774CB" w:rsidRDefault="007774CB" w:rsidP="00937073">
            <w:pPr>
              <w:pStyle w:val="a8"/>
              <w:ind w:leftChars="200" w:left="459" w:firstLineChars="0" w:hanging="39"/>
              <w:rPr>
                <w:rFonts w:ascii="Calibri" w:hAnsi="宋体"/>
                <w:color w:val="000000" w:themeColor="text1"/>
                <w:szCs w:val="21"/>
              </w:rPr>
            </w:pPr>
            <w:r w:rsidRPr="007774CB">
              <w:rPr>
                <w:rFonts w:ascii="Calibri" w:hAnsi="宋体"/>
                <w:color w:val="000000" w:themeColor="text1"/>
                <w:szCs w:val="21"/>
              </w:rPr>
              <w:t>0002 B 180</w:t>
            </w:r>
          </w:p>
          <w:p w14:paraId="5F94B6B5" w14:textId="77777777" w:rsidR="007774CB" w:rsidRPr="007774CB" w:rsidRDefault="007774CB" w:rsidP="00937073">
            <w:pPr>
              <w:pStyle w:val="a8"/>
              <w:ind w:leftChars="200" w:left="459" w:firstLineChars="0" w:hanging="39"/>
              <w:rPr>
                <w:rFonts w:ascii="Calibri" w:hAnsi="宋体"/>
                <w:color w:val="000000" w:themeColor="text1"/>
                <w:szCs w:val="21"/>
              </w:rPr>
            </w:pPr>
            <w:r w:rsidRPr="007774CB">
              <w:rPr>
                <w:rFonts w:ascii="Calibri" w:hAnsi="宋体"/>
                <w:color w:val="000000" w:themeColor="text1"/>
                <w:szCs w:val="21"/>
              </w:rPr>
              <w:t>0003 C 165</w:t>
            </w:r>
          </w:p>
          <w:p w14:paraId="6D9A8A07" w14:textId="77777777" w:rsidR="007774CB" w:rsidRPr="007774CB" w:rsidRDefault="007774CB" w:rsidP="00937073">
            <w:pPr>
              <w:pStyle w:val="a8"/>
              <w:ind w:leftChars="200" w:left="459" w:firstLineChars="0" w:hanging="39"/>
              <w:rPr>
                <w:rFonts w:ascii="Calibri" w:hAnsi="宋体"/>
                <w:color w:val="000000" w:themeColor="text1"/>
                <w:szCs w:val="21"/>
              </w:rPr>
            </w:pPr>
            <w:r w:rsidRPr="007774CB">
              <w:rPr>
                <w:rFonts w:ascii="Calibri" w:hAnsi="宋体"/>
                <w:color w:val="000000" w:themeColor="text1"/>
                <w:szCs w:val="21"/>
              </w:rPr>
              <w:t>0004 B 178</w:t>
            </w:r>
          </w:p>
          <w:p w14:paraId="7E87A790" w14:textId="77777777" w:rsidR="007774CB" w:rsidRPr="007774CB" w:rsidRDefault="007774CB" w:rsidP="00937073">
            <w:pPr>
              <w:pStyle w:val="a8"/>
              <w:ind w:leftChars="200" w:left="459" w:firstLineChars="0" w:hanging="39"/>
              <w:rPr>
                <w:rFonts w:ascii="Calibri" w:hAnsi="宋体"/>
                <w:color w:val="000000" w:themeColor="text1"/>
                <w:szCs w:val="21"/>
              </w:rPr>
            </w:pPr>
            <w:r w:rsidRPr="007774CB">
              <w:rPr>
                <w:rFonts w:ascii="Calibri" w:hAnsi="宋体"/>
                <w:color w:val="000000" w:themeColor="text1"/>
                <w:szCs w:val="21"/>
              </w:rPr>
              <w:t>0005 A 165</w:t>
            </w:r>
          </w:p>
          <w:p w14:paraId="7D4F0493" w14:textId="77777777" w:rsidR="007774CB" w:rsidRPr="007774CB" w:rsidRDefault="007774CB" w:rsidP="00937073">
            <w:pPr>
              <w:pStyle w:val="a8"/>
              <w:ind w:leftChars="200" w:left="459" w:firstLineChars="0" w:hanging="39"/>
              <w:rPr>
                <w:rFonts w:ascii="Calibri" w:hAnsi="宋体"/>
                <w:color w:val="000000" w:themeColor="text1"/>
                <w:szCs w:val="21"/>
              </w:rPr>
            </w:pPr>
            <w:r w:rsidRPr="007774CB">
              <w:rPr>
                <w:rFonts w:ascii="Calibri" w:hAnsi="宋体"/>
                <w:color w:val="000000" w:themeColor="text1"/>
                <w:szCs w:val="21"/>
              </w:rPr>
              <w:t>0006 C 177</w:t>
            </w:r>
          </w:p>
          <w:p w14:paraId="7284D84C" w14:textId="77777777" w:rsidR="007774CB" w:rsidRPr="007774CB" w:rsidRDefault="007774CB" w:rsidP="00937073">
            <w:pPr>
              <w:pStyle w:val="a8"/>
              <w:ind w:leftChars="200" w:left="459" w:firstLineChars="0" w:hanging="39"/>
              <w:rPr>
                <w:rFonts w:ascii="Calibri" w:hAnsi="宋体"/>
                <w:color w:val="000000" w:themeColor="text1"/>
                <w:szCs w:val="21"/>
              </w:rPr>
            </w:pPr>
            <w:r w:rsidRPr="007774CB">
              <w:rPr>
                <w:rFonts w:ascii="Calibri" w:hAnsi="宋体"/>
                <w:color w:val="000000" w:themeColor="text1"/>
                <w:szCs w:val="21"/>
              </w:rPr>
              <w:t>0007 B 175</w:t>
            </w:r>
          </w:p>
          <w:p w14:paraId="7593225F" w14:textId="77777777" w:rsidR="007774CB" w:rsidRPr="007774CB" w:rsidRDefault="007774CB" w:rsidP="00937073">
            <w:pPr>
              <w:pStyle w:val="a8"/>
              <w:ind w:leftChars="200" w:left="459" w:firstLineChars="0" w:hanging="39"/>
              <w:rPr>
                <w:rFonts w:ascii="Calibri" w:hAnsi="宋体"/>
                <w:color w:val="000000" w:themeColor="text1"/>
                <w:szCs w:val="21"/>
              </w:rPr>
            </w:pPr>
            <w:r w:rsidRPr="007774CB">
              <w:rPr>
                <w:rFonts w:ascii="Calibri" w:hAnsi="宋体"/>
                <w:color w:val="000000" w:themeColor="text1"/>
                <w:szCs w:val="21"/>
              </w:rPr>
              <w:t>0008 B 173</w:t>
            </w:r>
          </w:p>
          <w:p w14:paraId="57A073EA" w14:textId="77777777" w:rsidR="007774CB" w:rsidRPr="007774CB" w:rsidRDefault="007774CB" w:rsidP="00937073">
            <w:pPr>
              <w:pStyle w:val="a8"/>
              <w:ind w:leftChars="200" w:left="459" w:firstLineChars="0" w:hanging="39"/>
              <w:rPr>
                <w:rFonts w:ascii="Calibri" w:hAnsi="宋体"/>
                <w:color w:val="000000" w:themeColor="text1"/>
                <w:szCs w:val="21"/>
              </w:rPr>
            </w:pPr>
            <w:r w:rsidRPr="007774CB">
              <w:rPr>
                <w:rFonts w:ascii="Calibri" w:hAnsi="宋体"/>
                <w:color w:val="000000" w:themeColor="text1"/>
                <w:szCs w:val="21"/>
              </w:rPr>
              <w:t>0009 A 181</w:t>
            </w:r>
          </w:p>
          <w:p w14:paraId="3010759E" w14:textId="77777777" w:rsidR="007774CB" w:rsidRPr="007774CB" w:rsidRDefault="007774CB" w:rsidP="00937073">
            <w:pPr>
              <w:pStyle w:val="a8"/>
              <w:ind w:leftChars="200" w:left="459" w:firstLineChars="0" w:hanging="39"/>
              <w:rPr>
                <w:rFonts w:ascii="Calibri" w:hAnsi="宋体"/>
                <w:color w:val="000000" w:themeColor="text1"/>
                <w:szCs w:val="21"/>
              </w:rPr>
            </w:pPr>
            <w:r w:rsidRPr="007774CB">
              <w:rPr>
                <w:rFonts w:ascii="Calibri" w:hAnsi="宋体"/>
                <w:color w:val="000000" w:themeColor="text1"/>
                <w:szCs w:val="21"/>
              </w:rPr>
              <w:t>0010 B 180</w:t>
            </w:r>
          </w:p>
          <w:p w14:paraId="3391F427" w14:textId="77777777" w:rsidR="007774CB" w:rsidRPr="007774CB" w:rsidRDefault="007774CB" w:rsidP="00937073">
            <w:pPr>
              <w:pStyle w:val="a8"/>
              <w:ind w:leftChars="200" w:left="459" w:firstLineChars="0" w:hanging="39"/>
              <w:rPr>
                <w:rFonts w:ascii="Calibri" w:hAnsi="宋体"/>
                <w:color w:val="000000" w:themeColor="text1"/>
                <w:szCs w:val="21"/>
              </w:rPr>
            </w:pPr>
            <w:r w:rsidRPr="007774CB">
              <w:rPr>
                <w:rFonts w:ascii="Calibri" w:hAnsi="宋体"/>
                <w:color w:val="000000" w:themeColor="text1"/>
                <w:szCs w:val="21"/>
              </w:rPr>
              <w:t>0011 C 172</w:t>
            </w:r>
          </w:p>
          <w:p w14:paraId="39D55617" w14:textId="77777777" w:rsidR="007774CB" w:rsidRPr="007774CB" w:rsidRDefault="007774CB" w:rsidP="00937073">
            <w:pPr>
              <w:pStyle w:val="a8"/>
              <w:ind w:leftChars="200" w:left="459" w:firstLineChars="0" w:hanging="39"/>
              <w:rPr>
                <w:rFonts w:ascii="Calibri" w:hAnsi="宋体"/>
                <w:color w:val="000000" w:themeColor="text1"/>
                <w:szCs w:val="21"/>
              </w:rPr>
            </w:pPr>
            <w:r w:rsidRPr="007774CB">
              <w:rPr>
                <w:rFonts w:ascii="Calibri" w:hAnsi="宋体"/>
                <w:color w:val="000000" w:themeColor="text1"/>
                <w:szCs w:val="21"/>
              </w:rPr>
              <w:t>0012 B 180</w:t>
            </w:r>
          </w:p>
          <w:p w14:paraId="68130027" w14:textId="48247625" w:rsidR="007774CB" w:rsidRPr="007774CB" w:rsidRDefault="007774CB" w:rsidP="00937073">
            <w:pPr>
              <w:pStyle w:val="a8"/>
              <w:ind w:leftChars="200" w:left="459" w:firstLineChars="0" w:hanging="39"/>
              <w:rPr>
                <w:rFonts w:ascii="Calibri" w:hAnsi="宋体"/>
                <w:color w:val="000000" w:themeColor="text1"/>
                <w:szCs w:val="21"/>
              </w:rPr>
            </w:pPr>
            <w:r w:rsidRPr="007774CB">
              <w:rPr>
                <w:rFonts w:ascii="Calibri" w:hAnsi="宋体"/>
                <w:color w:val="000000" w:themeColor="text1"/>
                <w:szCs w:val="21"/>
              </w:rPr>
              <w:t>0000 A 0</w:t>
            </w:r>
          </w:p>
          <w:p w14:paraId="2A71B6EA" w14:textId="1ED4E2F1" w:rsidR="00937073" w:rsidRPr="00937073" w:rsidRDefault="00937073" w:rsidP="00937073">
            <w:pPr>
              <w:pStyle w:val="a8"/>
              <w:ind w:leftChars="200" w:left="459" w:firstLineChars="0" w:hanging="39"/>
              <w:rPr>
                <w:rFonts w:ascii="Calibri" w:hAnsi="宋体"/>
                <w:i/>
                <w:color w:val="FF0000"/>
                <w:szCs w:val="21"/>
              </w:rPr>
            </w:pPr>
            <w:r w:rsidRPr="00937073">
              <w:rPr>
                <w:rFonts w:ascii="Calibri" w:hAnsi="宋体" w:hint="eastAsia"/>
                <w:i/>
                <w:color w:val="FF0000"/>
                <w:szCs w:val="21"/>
              </w:rPr>
              <w:t>请在此处粘贴运行结果截图</w:t>
            </w:r>
          </w:p>
          <w:p w14:paraId="711DF389" w14:textId="72B5EEEC" w:rsidR="00937073" w:rsidRDefault="00937073" w:rsidP="004D44BC">
            <w:pPr>
              <w:ind w:firstLineChars="200" w:firstLine="420"/>
              <w:rPr>
                <w:rFonts w:ascii="Calibri" w:hAnsi="宋体"/>
                <w:i/>
                <w:color w:val="000000" w:themeColor="text1"/>
                <w:szCs w:val="21"/>
              </w:rPr>
            </w:pPr>
          </w:p>
          <w:p w14:paraId="489BC28E" w14:textId="1A838DF1" w:rsidR="000C6B6D" w:rsidRDefault="000C6B6D" w:rsidP="004D44BC">
            <w:pPr>
              <w:ind w:firstLineChars="200" w:firstLine="420"/>
              <w:rPr>
                <w:rFonts w:ascii="Calibri" w:hAnsi="宋体"/>
                <w:i/>
                <w:color w:val="000000" w:themeColor="text1"/>
                <w:szCs w:val="21"/>
              </w:rPr>
            </w:pPr>
          </w:p>
          <w:p w14:paraId="7FDD8E54" w14:textId="77777777" w:rsidR="004D44BC" w:rsidRDefault="004D44BC" w:rsidP="00CE52B4">
            <w:pPr>
              <w:jc w:val="center"/>
            </w:pPr>
          </w:p>
          <w:p w14:paraId="32FA79AC" w14:textId="03C6E435" w:rsidR="007B2246" w:rsidRPr="007B2246" w:rsidRDefault="007B2246" w:rsidP="00707E66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Calibri" w:hAnsi="宋体"/>
                <w:b/>
                <w:szCs w:val="21"/>
              </w:rPr>
            </w:pPr>
            <w:r>
              <w:rPr>
                <w:rFonts w:ascii="Calibri" w:hAnsi="宋体" w:hint="eastAsia"/>
                <w:b/>
                <w:szCs w:val="21"/>
              </w:rPr>
              <w:t>递归编程</w:t>
            </w:r>
            <w:r w:rsidRPr="006C5438">
              <w:rPr>
                <w:rFonts w:ascii="Calibri" w:hAnsi="宋体" w:hint="eastAsia"/>
                <w:b/>
                <w:color w:val="FF0000"/>
                <w:szCs w:val="21"/>
              </w:rPr>
              <w:t>（</w:t>
            </w:r>
            <w:r w:rsidR="00447FE8">
              <w:rPr>
                <w:rFonts w:ascii="Calibri" w:hAnsi="宋体"/>
                <w:b/>
                <w:color w:val="FF0000"/>
                <w:szCs w:val="21"/>
              </w:rPr>
              <w:t>7</w:t>
            </w:r>
            <w:r w:rsidRPr="006C5438">
              <w:rPr>
                <w:rFonts w:ascii="Calibri" w:hAnsi="宋体" w:hint="eastAsia"/>
                <w:b/>
                <w:color w:val="FF0000"/>
                <w:szCs w:val="21"/>
              </w:rPr>
              <w:t>分）</w:t>
            </w:r>
          </w:p>
          <w:p w14:paraId="68A3B394" w14:textId="24ABED9E" w:rsidR="00362F93" w:rsidRPr="00A6748D" w:rsidRDefault="003B1647" w:rsidP="003B1647">
            <w:pPr>
              <w:widowControl/>
              <w:ind w:leftChars="200" w:left="420"/>
              <w:jc w:val="left"/>
              <w:rPr>
                <w:rFonts w:ascii="Calibri" w:hAnsi="宋体"/>
                <w:b/>
                <w:color w:val="000000" w:themeColor="text1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老师有一些书籍需要在书架上从左到右依次排列，若老师的书籍数目最大不超过</w:t>
            </w:r>
            <w:r>
              <w:rPr>
                <w:rFonts w:ascii="Calibri" w:hAnsi="宋体" w:hint="eastAsia"/>
                <w:szCs w:val="21"/>
              </w:rPr>
              <w:t>10</w:t>
            </w:r>
            <w:r>
              <w:rPr>
                <w:rFonts w:ascii="Calibri" w:hAnsi="宋体" w:hint="eastAsia"/>
                <w:szCs w:val="21"/>
              </w:rPr>
              <w:t>本，每本书籍的名称不超过</w:t>
            </w:r>
            <w:r w:rsidR="00217C1D">
              <w:rPr>
                <w:rFonts w:ascii="Calibri" w:hAnsi="宋体" w:hint="eastAsia"/>
                <w:szCs w:val="21"/>
              </w:rPr>
              <w:t>15</w:t>
            </w:r>
            <w:r>
              <w:rPr>
                <w:rFonts w:ascii="Calibri" w:hAnsi="宋体" w:hint="eastAsia"/>
                <w:szCs w:val="21"/>
              </w:rPr>
              <w:t>个字节，考虑名称相同的书籍算做同一种书籍的情况。请使用递归编程的方法，将所有可能的书籍排列顺序在屏幕上输出。</w:t>
            </w:r>
            <w:r w:rsidR="00A0184D">
              <w:rPr>
                <w:rFonts w:ascii="Calibri" w:hAnsi="宋体"/>
                <w:szCs w:val="21"/>
              </w:rPr>
              <w:br/>
            </w:r>
            <w:r w:rsidR="00F45EFD">
              <w:rPr>
                <w:rFonts w:ascii="Calibri" w:hAnsi="宋体" w:hint="eastAsia"/>
                <w:b/>
                <w:szCs w:val="21"/>
              </w:rPr>
              <w:t>编程要求如下：</w:t>
            </w:r>
          </w:p>
          <w:p w14:paraId="03032A0A" w14:textId="6AB62B46" w:rsidR="005809C2" w:rsidRDefault="005809C2" w:rsidP="00A6748D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Calibri" w:hAnsi="宋体"/>
                <w:b/>
                <w:szCs w:val="21"/>
              </w:rPr>
            </w:pPr>
            <w:r>
              <w:rPr>
                <w:rFonts w:ascii="Calibri" w:hAnsi="宋体" w:hint="eastAsia"/>
                <w:b/>
                <w:szCs w:val="21"/>
              </w:rPr>
              <w:t>函数</w:t>
            </w:r>
            <w:r>
              <w:rPr>
                <w:rFonts w:ascii="Calibri" w:hAnsi="宋体" w:hint="eastAsia"/>
                <w:b/>
                <w:szCs w:val="21"/>
              </w:rPr>
              <w:t xml:space="preserve"> Input</w:t>
            </w:r>
            <w:r>
              <w:rPr>
                <w:rFonts w:ascii="Calibri" w:hAnsi="宋体"/>
                <w:b/>
                <w:szCs w:val="21"/>
              </w:rPr>
              <w:t>()</w:t>
            </w:r>
            <w:r w:rsidR="009468F6" w:rsidRPr="00A6748D">
              <w:rPr>
                <w:rFonts w:ascii="Calibri" w:hAnsi="宋体"/>
                <w:b/>
                <w:color w:val="FF0000"/>
                <w:szCs w:val="21"/>
              </w:rPr>
              <w:t>（</w:t>
            </w:r>
            <w:r w:rsidR="003B1647">
              <w:rPr>
                <w:rFonts w:ascii="Calibri" w:hAnsi="宋体" w:hint="eastAsia"/>
                <w:b/>
                <w:color w:val="FF0000"/>
                <w:szCs w:val="21"/>
              </w:rPr>
              <w:t>1</w:t>
            </w:r>
            <w:r w:rsidR="009468F6" w:rsidRPr="00A6748D">
              <w:rPr>
                <w:rFonts w:ascii="Calibri" w:hAnsi="宋体"/>
                <w:b/>
                <w:color w:val="FF0000"/>
                <w:szCs w:val="21"/>
              </w:rPr>
              <w:t>分）</w:t>
            </w:r>
          </w:p>
          <w:p w14:paraId="04D41914" w14:textId="385131EE" w:rsidR="005809C2" w:rsidRDefault="003B1647" w:rsidP="005809C2">
            <w:pPr>
              <w:pStyle w:val="a8"/>
              <w:ind w:left="840" w:firstLineChars="0" w:firstLine="0"/>
              <w:rPr>
                <w:rFonts w:ascii="Calibri" w:hAnsi="宋体"/>
                <w:b/>
                <w:szCs w:val="21"/>
              </w:rPr>
            </w:pPr>
            <w:r>
              <w:rPr>
                <w:rFonts w:hint="eastAsia"/>
              </w:rPr>
              <w:t>提示从键盘输入书籍的个数，然后依次输入书籍的名称。（假设用户输入的信息符合要求，不用判断）</w:t>
            </w:r>
          </w:p>
          <w:p w14:paraId="6F1F726C" w14:textId="2E821638" w:rsidR="00205E05" w:rsidRDefault="00F20903" w:rsidP="00A6748D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Calibri" w:hAnsi="宋体"/>
                <w:b/>
                <w:szCs w:val="21"/>
              </w:rPr>
            </w:pPr>
            <w:r>
              <w:rPr>
                <w:rFonts w:ascii="Calibri" w:hAnsi="宋体" w:hint="eastAsia"/>
                <w:b/>
                <w:szCs w:val="21"/>
              </w:rPr>
              <w:t>递归</w:t>
            </w:r>
            <w:r w:rsidR="00205E05">
              <w:rPr>
                <w:rFonts w:ascii="Calibri" w:hAnsi="宋体" w:hint="eastAsia"/>
                <w:b/>
                <w:szCs w:val="21"/>
              </w:rPr>
              <w:t>函数</w:t>
            </w:r>
            <w:proofErr w:type="spellStart"/>
            <w:r w:rsidR="003B1647">
              <w:rPr>
                <w:rFonts w:ascii="Calibri" w:hAnsi="宋体" w:hint="eastAsia"/>
                <w:b/>
                <w:szCs w:val="21"/>
              </w:rPr>
              <w:t>PlacingBooks</w:t>
            </w:r>
            <w:proofErr w:type="spellEnd"/>
            <w:r w:rsidRPr="00F20903">
              <w:rPr>
                <w:rFonts w:ascii="Calibri" w:hAnsi="宋体"/>
                <w:b/>
                <w:szCs w:val="21"/>
              </w:rPr>
              <w:t>(</w:t>
            </w:r>
            <w:r w:rsidR="00EA2865">
              <w:rPr>
                <w:rFonts w:ascii="Calibri" w:hAnsi="宋体"/>
                <w:b/>
                <w:szCs w:val="21"/>
              </w:rPr>
              <w:t>)</w:t>
            </w:r>
            <w:r w:rsidR="00A6748D" w:rsidRPr="00A6748D">
              <w:rPr>
                <w:rFonts w:ascii="Calibri" w:hAnsi="宋体"/>
                <w:b/>
                <w:color w:val="FF0000"/>
                <w:szCs w:val="21"/>
              </w:rPr>
              <w:t>（</w:t>
            </w:r>
            <w:r w:rsidR="00AF282E">
              <w:rPr>
                <w:rFonts w:ascii="Calibri" w:hAnsi="宋体" w:hint="eastAsia"/>
                <w:b/>
                <w:color w:val="FF0000"/>
                <w:szCs w:val="21"/>
              </w:rPr>
              <w:t>5</w:t>
            </w:r>
            <w:r w:rsidR="00A6748D" w:rsidRPr="00A6748D">
              <w:rPr>
                <w:rFonts w:ascii="Calibri" w:hAnsi="宋体"/>
                <w:b/>
                <w:color w:val="FF0000"/>
                <w:szCs w:val="21"/>
              </w:rPr>
              <w:t>分）</w:t>
            </w:r>
          </w:p>
          <w:p w14:paraId="24757EFD" w14:textId="5E3F6FAD" w:rsidR="00A6748D" w:rsidRDefault="003B1647" w:rsidP="00A6748D">
            <w:pPr>
              <w:pStyle w:val="a8"/>
              <w:ind w:left="840" w:firstLineChars="0" w:firstLine="0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考虑名称相同的书籍算做同一种书籍，将所有可能的书籍摆放顺序在屏幕上输出</w:t>
            </w:r>
            <w:r w:rsidR="00217C1D">
              <w:rPr>
                <w:rFonts w:ascii="Calibri" w:hAnsi="宋体" w:hint="eastAsia"/>
                <w:szCs w:val="21"/>
              </w:rPr>
              <w:t>（输出格式为每种摆法为</w:t>
            </w:r>
            <w:r w:rsidR="00217C1D">
              <w:rPr>
                <w:rFonts w:ascii="Calibri" w:hAnsi="宋体" w:hint="eastAsia"/>
                <w:szCs w:val="21"/>
              </w:rPr>
              <w:t>1</w:t>
            </w:r>
            <w:r w:rsidR="00217C1D">
              <w:rPr>
                <w:rFonts w:ascii="Calibri" w:hAnsi="宋体" w:hint="eastAsia"/>
                <w:szCs w:val="21"/>
              </w:rPr>
              <w:t>行，书籍的名字占用宽度为</w:t>
            </w:r>
            <w:r w:rsidR="00217C1D">
              <w:rPr>
                <w:rFonts w:ascii="Calibri" w:hAnsi="宋体" w:hint="eastAsia"/>
                <w:szCs w:val="21"/>
              </w:rPr>
              <w:t>15</w:t>
            </w:r>
            <w:r w:rsidR="00217C1D">
              <w:rPr>
                <w:rFonts w:ascii="Calibri" w:hAnsi="宋体" w:hint="eastAsia"/>
                <w:szCs w:val="21"/>
              </w:rPr>
              <w:t>个字节且右对齐）</w:t>
            </w:r>
            <w:r>
              <w:rPr>
                <w:rFonts w:ascii="Calibri" w:hAnsi="宋体" w:hint="eastAsia"/>
                <w:szCs w:val="21"/>
              </w:rPr>
              <w:t>。</w:t>
            </w:r>
          </w:p>
          <w:p w14:paraId="4A957D29" w14:textId="447D21CC" w:rsidR="00A6748D" w:rsidRPr="00A6748D" w:rsidRDefault="00A6748D" w:rsidP="00A6748D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Calibri" w:hAnsi="宋体"/>
                <w:b/>
                <w:szCs w:val="21"/>
              </w:rPr>
            </w:pPr>
            <w:r w:rsidRPr="00A6748D">
              <w:rPr>
                <w:rFonts w:ascii="Calibri" w:hAnsi="宋体" w:hint="eastAsia"/>
                <w:b/>
                <w:szCs w:val="21"/>
              </w:rPr>
              <w:t>主函数</w:t>
            </w:r>
            <w:r w:rsidRPr="00A6748D">
              <w:rPr>
                <w:rFonts w:ascii="Calibri" w:hAnsi="宋体" w:hint="eastAsia"/>
                <w:b/>
                <w:szCs w:val="21"/>
              </w:rPr>
              <w:t>main()</w:t>
            </w:r>
            <w:r w:rsidR="00D65DF6" w:rsidRPr="00A6748D">
              <w:rPr>
                <w:rFonts w:ascii="Calibri" w:hAnsi="宋体"/>
                <w:b/>
                <w:color w:val="FF0000"/>
                <w:szCs w:val="21"/>
              </w:rPr>
              <w:t>（</w:t>
            </w:r>
            <w:r w:rsidR="00447FE8">
              <w:rPr>
                <w:rFonts w:ascii="Calibri" w:hAnsi="宋体"/>
                <w:b/>
                <w:color w:val="FF0000"/>
                <w:szCs w:val="21"/>
              </w:rPr>
              <w:t>1</w:t>
            </w:r>
            <w:r w:rsidR="00D65DF6" w:rsidRPr="00A6748D">
              <w:rPr>
                <w:rFonts w:ascii="Calibri" w:hAnsi="宋体"/>
                <w:b/>
                <w:color w:val="FF0000"/>
                <w:szCs w:val="21"/>
              </w:rPr>
              <w:t>分）</w:t>
            </w:r>
          </w:p>
          <w:p w14:paraId="63EF7226" w14:textId="1D2C273B" w:rsidR="00A6748D" w:rsidRDefault="00E12DC2" w:rsidP="00A6748D">
            <w:pPr>
              <w:pStyle w:val="a8"/>
              <w:ind w:left="840" w:firstLineChars="0" w:firstLine="0"/>
            </w:pPr>
            <w:r>
              <w:rPr>
                <w:rFonts w:hint="eastAsia"/>
              </w:rPr>
              <w:lastRenderedPageBreak/>
              <w:t>调用上述函数</w:t>
            </w:r>
            <w:r w:rsidR="00A6748D">
              <w:rPr>
                <w:rFonts w:hint="eastAsia"/>
              </w:rPr>
              <w:t>，</w:t>
            </w:r>
            <w:r w:rsidR="003B1647">
              <w:rPr>
                <w:rFonts w:hint="eastAsia"/>
              </w:rPr>
              <w:t>实现程序功能</w:t>
            </w:r>
            <w:r w:rsidR="00A6748D">
              <w:rPr>
                <w:rFonts w:ascii="Calibri" w:hAnsi="宋体" w:hint="eastAsia"/>
                <w:szCs w:val="21"/>
              </w:rPr>
              <w:t>。</w:t>
            </w:r>
          </w:p>
          <w:p w14:paraId="7DE24A48" w14:textId="0C2456DE" w:rsidR="00115996" w:rsidDel="00636AEC" w:rsidRDefault="00115996" w:rsidP="00115996">
            <w:pPr>
              <w:pStyle w:val="a8"/>
              <w:ind w:firstLineChars="0"/>
              <w:rPr>
                <w:del w:id="0" w:author="LianchenLIU" w:date="2019-01-14T13:40:00Z"/>
                <w:rFonts w:ascii="Calibri" w:hAnsi="宋体"/>
                <w:szCs w:val="21"/>
              </w:rPr>
            </w:pPr>
          </w:p>
          <w:p w14:paraId="3D985303" w14:textId="76DE6C13" w:rsidR="00937073" w:rsidRPr="00447FE8" w:rsidRDefault="00447FE8" w:rsidP="00937073">
            <w:pPr>
              <w:pStyle w:val="a8"/>
              <w:ind w:leftChars="200" w:left="459" w:firstLineChars="0" w:hanging="39"/>
              <w:rPr>
                <w:rFonts w:ascii="Calibri" w:hAnsi="宋体"/>
                <w:b/>
                <w:i/>
                <w:color w:val="000000" w:themeColor="text1"/>
                <w:szCs w:val="21"/>
              </w:rPr>
            </w:pPr>
            <w:r>
              <w:rPr>
                <w:rFonts w:ascii="Calibri" w:hAnsi="宋体" w:hint="eastAsia"/>
                <w:b/>
                <w:i/>
                <w:color w:val="000000" w:themeColor="text1"/>
                <w:szCs w:val="21"/>
              </w:rPr>
              <w:t>[</w:t>
            </w:r>
            <w:r w:rsidR="00636AEC" w:rsidRPr="00447FE8">
              <w:rPr>
                <w:rFonts w:ascii="Calibri" w:hAnsi="宋体" w:hint="eastAsia"/>
                <w:b/>
                <w:i/>
                <w:color w:val="000000" w:themeColor="text1"/>
                <w:szCs w:val="21"/>
              </w:rPr>
              <w:t>程序示例</w:t>
            </w:r>
            <w:r>
              <w:rPr>
                <w:rFonts w:ascii="Calibri" w:hAnsi="宋体" w:hint="eastAsia"/>
                <w:b/>
                <w:i/>
                <w:color w:val="000000" w:themeColor="text1"/>
                <w:szCs w:val="21"/>
              </w:rPr>
              <w:t>]</w:t>
            </w:r>
          </w:p>
          <w:p w14:paraId="6930D383" w14:textId="2A99A17F" w:rsidR="00636AEC" w:rsidRDefault="00D44875" w:rsidP="00937073">
            <w:pPr>
              <w:pStyle w:val="a8"/>
              <w:ind w:leftChars="200" w:left="459" w:firstLineChars="0" w:hanging="39"/>
              <w:rPr>
                <w:ins w:id="1" w:author="LianchenLIU" w:date="2019-01-14T13:38:00Z"/>
                <w:rFonts w:ascii="Calibri" w:hAnsi="宋体"/>
                <w:i/>
                <w:color w:val="000000" w:themeColor="text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D54460" wp14:editId="1994ACDE">
                  <wp:extent cx="5068366" cy="2873828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927" cy="2879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5F68D" w14:textId="5C0A5407" w:rsidR="00636AEC" w:rsidRDefault="00636AEC" w:rsidP="00937073">
            <w:pPr>
              <w:pStyle w:val="a8"/>
              <w:ind w:leftChars="200" w:left="459" w:firstLineChars="0" w:hanging="39"/>
              <w:rPr>
                <w:ins w:id="2" w:author="LianchenLIU" w:date="2019-01-14T13:38:00Z"/>
                <w:rFonts w:ascii="Calibri" w:hAnsi="宋体"/>
                <w:i/>
                <w:color w:val="000000" w:themeColor="text1"/>
                <w:szCs w:val="21"/>
              </w:rPr>
            </w:pPr>
          </w:p>
          <w:p w14:paraId="498B290A" w14:textId="677E24DD" w:rsidR="00636AEC" w:rsidRDefault="00636AEC" w:rsidP="00937073">
            <w:pPr>
              <w:pStyle w:val="a8"/>
              <w:ind w:leftChars="200" w:left="459" w:firstLineChars="0" w:hanging="39"/>
              <w:rPr>
                <w:rFonts w:ascii="Calibri" w:hAnsi="宋体"/>
                <w:i/>
                <w:color w:val="000000" w:themeColor="text1"/>
                <w:szCs w:val="21"/>
              </w:rPr>
            </w:pPr>
          </w:p>
          <w:p w14:paraId="2C0E9DC3" w14:textId="77777777" w:rsidR="002A6D9E" w:rsidRDefault="00937073" w:rsidP="002A6D9E">
            <w:pPr>
              <w:pStyle w:val="a8"/>
              <w:ind w:leftChars="200" w:left="459" w:firstLineChars="0" w:hanging="39"/>
              <w:rPr>
                <w:rFonts w:ascii="Calibri" w:hAnsi="宋体"/>
                <w:i/>
                <w:color w:val="FF0000"/>
                <w:szCs w:val="21"/>
              </w:rPr>
            </w:pPr>
            <w:r w:rsidRPr="00937073">
              <w:rPr>
                <w:rFonts w:ascii="Calibri" w:hAnsi="宋体" w:hint="eastAsia"/>
                <w:i/>
                <w:color w:val="FF0000"/>
                <w:szCs w:val="21"/>
              </w:rPr>
              <w:t>请在此处粘贴运行结果截图</w:t>
            </w:r>
          </w:p>
          <w:p w14:paraId="3A898A63" w14:textId="77777777" w:rsidR="002A6D9E" w:rsidRDefault="002A6D9E" w:rsidP="002A6D9E">
            <w:pPr>
              <w:pStyle w:val="a8"/>
              <w:ind w:leftChars="200" w:left="459" w:firstLineChars="0" w:hanging="39"/>
              <w:rPr>
                <w:rFonts w:ascii="Calibri" w:hAnsi="宋体"/>
                <w:i/>
                <w:color w:val="FF0000"/>
                <w:szCs w:val="21"/>
              </w:rPr>
            </w:pPr>
          </w:p>
          <w:p w14:paraId="3F7E41FE" w14:textId="47C70EA4" w:rsidR="00115996" w:rsidRPr="002A6D9E" w:rsidRDefault="00115996" w:rsidP="002A6D9E">
            <w:pPr>
              <w:pStyle w:val="a8"/>
              <w:ind w:leftChars="200" w:left="459" w:firstLineChars="0" w:hanging="39"/>
              <w:rPr>
                <w:rFonts w:ascii="Calibri" w:hAnsi="宋体"/>
                <w:i/>
                <w:color w:val="FF0000"/>
                <w:szCs w:val="21"/>
              </w:rPr>
            </w:pPr>
            <w:bookmarkStart w:id="3" w:name="_GoBack"/>
            <w:bookmarkEnd w:id="3"/>
            <w:r w:rsidRPr="002A6D9E">
              <w:rPr>
                <w:rFonts w:ascii="Calibri" w:hAnsi="Calibri" w:hint="eastAsia"/>
                <w:szCs w:val="21"/>
              </w:rPr>
              <w:t>//</w:t>
            </w:r>
            <w:r w:rsidRPr="002A6D9E">
              <w:rPr>
                <w:rFonts w:ascii="Calibri" w:hAnsi="Calibri" w:hint="eastAsia"/>
                <w:szCs w:val="21"/>
              </w:rPr>
              <w:t>以上为全部题目。</w:t>
            </w:r>
          </w:p>
        </w:tc>
      </w:tr>
    </w:tbl>
    <w:p w14:paraId="1AAC523C" w14:textId="77777777" w:rsidR="00480879" w:rsidRPr="00DD0FFD" w:rsidRDefault="00480879" w:rsidP="00AF6429">
      <w:pPr>
        <w:jc w:val="center"/>
        <w:rPr>
          <w:rFonts w:ascii="Calibri" w:hAnsi="Calibri"/>
          <w:szCs w:val="21"/>
        </w:rPr>
      </w:pPr>
    </w:p>
    <w:sectPr w:rsidR="00480879" w:rsidRPr="00DD0FFD" w:rsidSect="00115996">
      <w:footerReference w:type="default" r:id="rId12"/>
      <w:pgSz w:w="11906" w:h="16838"/>
      <w:pgMar w:top="156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10949" w14:textId="77777777" w:rsidR="008D39CF" w:rsidRDefault="008D39CF" w:rsidP="005E1ECD">
      <w:r>
        <w:separator/>
      </w:r>
    </w:p>
  </w:endnote>
  <w:endnote w:type="continuationSeparator" w:id="0">
    <w:p w14:paraId="42743797" w14:textId="77777777" w:rsidR="008D39CF" w:rsidRDefault="008D39CF" w:rsidP="005E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9C4EA" w14:textId="2524EC3D" w:rsidR="00447FE8" w:rsidRDefault="00447FE8">
    <w:pPr>
      <w:pStyle w:val="a6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4E028E" w:rsidRPr="004E028E">
      <w:rPr>
        <w:noProof/>
        <w:lang w:val="zh-CN"/>
      </w:rPr>
      <w:t>3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r>
      <w:rPr>
        <w:lang w:eastAsia="zh-CN"/>
      </w:rPr>
      <w:t>5</w:t>
    </w:r>
    <w:r>
      <w:rPr>
        <w:rFonts w:hint="eastAsia"/>
      </w:rPr>
      <w:t xml:space="preserve"> </w:t>
    </w:r>
    <w:r>
      <w:rPr>
        <w:rFonts w:hint="eastAsia"/>
      </w:rPr>
      <w:t>页</w:t>
    </w:r>
  </w:p>
  <w:p w14:paraId="0814363A" w14:textId="77777777" w:rsidR="00447FE8" w:rsidRDefault="00447FE8" w:rsidP="00BE5AE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10025" w14:textId="77777777" w:rsidR="008D39CF" w:rsidRDefault="008D39CF" w:rsidP="005E1ECD">
      <w:r>
        <w:separator/>
      </w:r>
    </w:p>
  </w:footnote>
  <w:footnote w:type="continuationSeparator" w:id="0">
    <w:p w14:paraId="14A26695" w14:textId="77777777" w:rsidR="008D39CF" w:rsidRDefault="008D39CF" w:rsidP="005E1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3528"/>
    <w:multiLevelType w:val="hybridMultilevel"/>
    <w:tmpl w:val="D94E0248"/>
    <w:lvl w:ilvl="0" w:tplc="46D855C2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27EF186">
      <w:start w:val="1"/>
      <w:numFmt w:val="decimal"/>
      <w:lvlText w:val="（%3）"/>
      <w:lvlJc w:val="left"/>
      <w:pPr>
        <w:ind w:left="1680" w:hanging="420"/>
      </w:pPr>
      <w:rPr>
        <w:rFonts w:hint="default"/>
        <w:lang w:val="en-US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F2F8DA14">
      <w:start w:val="1"/>
      <w:numFmt w:val="decimal"/>
      <w:lvlText w:val="（%6）"/>
      <w:lvlJc w:val="left"/>
      <w:pPr>
        <w:ind w:left="324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EB2375"/>
    <w:multiLevelType w:val="hybridMultilevel"/>
    <w:tmpl w:val="5F4AEE1C"/>
    <w:lvl w:ilvl="0" w:tplc="F2F8DA14">
      <w:start w:val="1"/>
      <w:numFmt w:val="decimal"/>
      <w:lvlText w:val="（%1）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3FC5956"/>
    <w:multiLevelType w:val="hybridMultilevel"/>
    <w:tmpl w:val="F904BBC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F774C88"/>
    <w:multiLevelType w:val="hybridMultilevel"/>
    <w:tmpl w:val="E61444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610C16"/>
    <w:multiLevelType w:val="hybridMultilevel"/>
    <w:tmpl w:val="204C752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4AD46460"/>
    <w:multiLevelType w:val="hybridMultilevel"/>
    <w:tmpl w:val="29B678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2F8DA14">
      <w:start w:val="1"/>
      <w:numFmt w:val="decimal"/>
      <w:lvlText w:val="（%2）"/>
      <w:lvlJc w:val="left"/>
      <w:pPr>
        <w:ind w:left="126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CC206E"/>
    <w:multiLevelType w:val="hybridMultilevel"/>
    <w:tmpl w:val="E61444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12950BA"/>
    <w:multiLevelType w:val="hybridMultilevel"/>
    <w:tmpl w:val="62FE2340"/>
    <w:lvl w:ilvl="0" w:tplc="F2F8DA14">
      <w:start w:val="1"/>
      <w:numFmt w:val="decimal"/>
      <w:lvlText w:val="（%1）"/>
      <w:lvlJc w:val="left"/>
      <w:pPr>
        <w:ind w:left="168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ind w:left="3785" w:hanging="420"/>
      </w:pPr>
    </w:lvl>
  </w:abstractNum>
  <w:abstractNum w:abstractNumId="8" w15:restartNumberingAfterBreak="0">
    <w:nsid w:val="567170A6"/>
    <w:multiLevelType w:val="hybridMultilevel"/>
    <w:tmpl w:val="A51A5AA4"/>
    <w:lvl w:ilvl="0" w:tplc="6C4AE0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9C4F9E"/>
    <w:multiLevelType w:val="hybridMultilevel"/>
    <w:tmpl w:val="5F4AEE1C"/>
    <w:lvl w:ilvl="0" w:tplc="F2F8DA14">
      <w:start w:val="1"/>
      <w:numFmt w:val="decimal"/>
      <w:lvlText w:val="（%1）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58074D67"/>
    <w:multiLevelType w:val="hybridMultilevel"/>
    <w:tmpl w:val="4AFC1BB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5AE7155C"/>
    <w:multiLevelType w:val="hybridMultilevel"/>
    <w:tmpl w:val="B7C69676"/>
    <w:lvl w:ilvl="0" w:tplc="9B1E386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97706C"/>
    <w:multiLevelType w:val="hybridMultilevel"/>
    <w:tmpl w:val="4A0865C2"/>
    <w:lvl w:ilvl="0" w:tplc="2AA0A168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302E01"/>
    <w:multiLevelType w:val="hybridMultilevel"/>
    <w:tmpl w:val="674890B8"/>
    <w:lvl w:ilvl="0" w:tplc="437ECC76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2110" w:hanging="420"/>
      </w:pPr>
    </w:lvl>
    <w:lvl w:ilvl="3" w:tplc="0409000F">
      <w:start w:val="1"/>
      <w:numFmt w:val="decimal"/>
      <w:lvlText w:val="%4."/>
      <w:lvlJc w:val="left"/>
      <w:pPr>
        <w:ind w:left="2530" w:hanging="420"/>
      </w:pPr>
    </w:lvl>
    <w:lvl w:ilvl="4" w:tplc="66C29D70">
      <w:start w:val="1"/>
      <w:numFmt w:val="decimal"/>
      <w:lvlText w:val="%5）"/>
      <w:lvlJc w:val="left"/>
      <w:pPr>
        <w:ind w:left="289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4" w15:restartNumberingAfterBreak="0">
    <w:nsid w:val="63E519B1"/>
    <w:multiLevelType w:val="hybridMultilevel"/>
    <w:tmpl w:val="5140950E"/>
    <w:lvl w:ilvl="0" w:tplc="CA6C3C80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67D084A"/>
    <w:multiLevelType w:val="hybridMultilevel"/>
    <w:tmpl w:val="818664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82A6C5E"/>
    <w:multiLevelType w:val="hybridMultilevel"/>
    <w:tmpl w:val="4EB85738"/>
    <w:lvl w:ilvl="0" w:tplc="50566EF2">
      <w:start w:val="1"/>
      <w:numFmt w:val="bullet"/>
      <w:lvlText w:val=""/>
      <w:lvlJc w:val="left"/>
      <w:pPr>
        <w:ind w:left="380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50566EF2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  <w:color w:val="FF0000"/>
      </w:rPr>
    </w:lvl>
    <w:lvl w:ilvl="4" w:tplc="50566EF2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  <w:color w:val="FF0000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FA256F5"/>
    <w:multiLevelType w:val="hybridMultilevel"/>
    <w:tmpl w:val="26EC8634"/>
    <w:lvl w:ilvl="0" w:tplc="A696770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FC40FA8"/>
    <w:multiLevelType w:val="hybridMultilevel"/>
    <w:tmpl w:val="ACDE5B82"/>
    <w:lvl w:ilvl="0" w:tplc="F2F8DA14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9917E1"/>
    <w:multiLevelType w:val="hybridMultilevel"/>
    <w:tmpl w:val="1D48BE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A3D4817"/>
    <w:multiLevelType w:val="hybridMultilevel"/>
    <w:tmpl w:val="DF8A6BE0"/>
    <w:lvl w:ilvl="0" w:tplc="04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2110" w:hanging="420"/>
      </w:pPr>
    </w:lvl>
    <w:lvl w:ilvl="3" w:tplc="0409000F">
      <w:start w:val="1"/>
      <w:numFmt w:val="decimal"/>
      <w:lvlText w:val="%4."/>
      <w:lvlJc w:val="left"/>
      <w:pPr>
        <w:ind w:left="2530" w:hanging="420"/>
      </w:pPr>
    </w:lvl>
    <w:lvl w:ilvl="4" w:tplc="66C29D70">
      <w:start w:val="1"/>
      <w:numFmt w:val="decimal"/>
      <w:lvlText w:val="%5）"/>
      <w:lvlJc w:val="left"/>
      <w:pPr>
        <w:ind w:left="289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11"/>
  </w:num>
  <w:num w:numId="2">
    <w:abstractNumId w:val="0"/>
  </w:num>
  <w:num w:numId="3">
    <w:abstractNumId w:val="19"/>
  </w:num>
  <w:num w:numId="4">
    <w:abstractNumId w:val="13"/>
  </w:num>
  <w:num w:numId="5">
    <w:abstractNumId w:val="16"/>
  </w:num>
  <w:num w:numId="6">
    <w:abstractNumId w:val="20"/>
  </w:num>
  <w:num w:numId="7">
    <w:abstractNumId w:val="8"/>
  </w:num>
  <w:num w:numId="8">
    <w:abstractNumId w:val="17"/>
  </w:num>
  <w:num w:numId="9">
    <w:abstractNumId w:val="3"/>
  </w:num>
  <w:num w:numId="10">
    <w:abstractNumId w:val="9"/>
  </w:num>
  <w:num w:numId="11">
    <w:abstractNumId w:val="1"/>
  </w:num>
  <w:num w:numId="12">
    <w:abstractNumId w:val="7"/>
  </w:num>
  <w:num w:numId="13">
    <w:abstractNumId w:val="18"/>
  </w:num>
  <w:num w:numId="14">
    <w:abstractNumId w:val="14"/>
  </w:num>
  <w:num w:numId="15">
    <w:abstractNumId w:val="6"/>
  </w:num>
  <w:num w:numId="16">
    <w:abstractNumId w:val="15"/>
  </w:num>
  <w:num w:numId="17">
    <w:abstractNumId w:val="10"/>
  </w:num>
  <w:num w:numId="18">
    <w:abstractNumId w:val="4"/>
  </w:num>
  <w:num w:numId="19">
    <w:abstractNumId w:val="2"/>
  </w:num>
  <w:num w:numId="20">
    <w:abstractNumId w:val="12"/>
  </w:num>
  <w:num w:numId="21">
    <w:abstractNumId w:val="5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anchenLIU">
    <w15:presenceInfo w15:providerId="None" w15:userId="LianchenLI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0C5"/>
    <w:rsid w:val="00003844"/>
    <w:rsid w:val="0000446A"/>
    <w:rsid w:val="00006CD2"/>
    <w:rsid w:val="00010326"/>
    <w:rsid w:val="000138FC"/>
    <w:rsid w:val="00021C2E"/>
    <w:rsid w:val="00022452"/>
    <w:rsid w:val="00024B89"/>
    <w:rsid w:val="00025374"/>
    <w:rsid w:val="00031747"/>
    <w:rsid w:val="00034D00"/>
    <w:rsid w:val="00040F3D"/>
    <w:rsid w:val="0004287B"/>
    <w:rsid w:val="00044BA9"/>
    <w:rsid w:val="00044F90"/>
    <w:rsid w:val="00051DEE"/>
    <w:rsid w:val="00063B13"/>
    <w:rsid w:val="00077C81"/>
    <w:rsid w:val="00082296"/>
    <w:rsid w:val="00083512"/>
    <w:rsid w:val="00083B00"/>
    <w:rsid w:val="000876A2"/>
    <w:rsid w:val="000909D0"/>
    <w:rsid w:val="000918F2"/>
    <w:rsid w:val="000936BE"/>
    <w:rsid w:val="00095D2F"/>
    <w:rsid w:val="000A23D7"/>
    <w:rsid w:val="000A763E"/>
    <w:rsid w:val="000B2251"/>
    <w:rsid w:val="000B246F"/>
    <w:rsid w:val="000B26EF"/>
    <w:rsid w:val="000B52E4"/>
    <w:rsid w:val="000B605A"/>
    <w:rsid w:val="000C5A9B"/>
    <w:rsid w:val="000C5DB6"/>
    <w:rsid w:val="000C6B6D"/>
    <w:rsid w:val="000C7112"/>
    <w:rsid w:val="000C79B6"/>
    <w:rsid w:val="000D0854"/>
    <w:rsid w:val="000D1CD9"/>
    <w:rsid w:val="000D3CFB"/>
    <w:rsid w:val="000E1019"/>
    <w:rsid w:val="000E126F"/>
    <w:rsid w:val="000E7CFE"/>
    <w:rsid w:val="000F7BD6"/>
    <w:rsid w:val="000F7CB5"/>
    <w:rsid w:val="001008E9"/>
    <w:rsid w:val="001101DF"/>
    <w:rsid w:val="001128FF"/>
    <w:rsid w:val="00115996"/>
    <w:rsid w:val="00131CCF"/>
    <w:rsid w:val="00132072"/>
    <w:rsid w:val="0014222A"/>
    <w:rsid w:val="00142E35"/>
    <w:rsid w:val="00146A0D"/>
    <w:rsid w:val="00146C35"/>
    <w:rsid w:val="00154B03"/>
    <w:rsid w:val="00163AFD"/>
    <w:rsid w:val="001713E2"/>
    <w:rsid w:val="00175A6F"/>
    <w:rsid w:val="00175C5D"/>
    <w:rsid w:val="00176780"/>
    <w:rsid w:val="00186838"/>
    <w:rsid w:val="0018788F"/>
    <w:rsid w:val="00187F83"/>
    <w:rsid w:val="0019623F"/>
    <w:rsid w:val="001A00A4"/>
    <w:rsid w:val="001A28DB"/>
    <w:rsid w:val="001A3B21"/>
    <w:rsid w:val="001A4800"/>
    <w:rsid w:val="001A7AE3"/>
    <w:rsid w:val="001B0782"/>
    <w:rsid w:val="001B2CD2"/>
    <w:rsid w:val="001B4265"/>
    <w:rsid w:val="001C5AB2"/>
    <w:rsid w:val="001D1457"/>
    <w:rsid w:val="001D6B06"/>
    <w:rsid w:val="001D6CA4"/>
    <w:rsid w:val="001F06A7"/>
    <w:rsid w:val="001F1291"/>
    <w:rsid w:val="001F191E"/>
    <w:rsid w:val="001F487A"/>
    <w:rsid w:val="0020169B"/>
    <w:rsid w:val="0020270C"/>
    <w:rsid w:val="002031E3"/>
    <w:rsid w:val="00205E05"/>
    <w:rsid w:val="00211DFC"/>
    <w:rsid w:val="00214E6F"/>
    <w:rsid w:val="00217C1D"/>
    <w:rsid w:val="00217F42"/>
    <w:rsid w:val="002219DD"/>
    <w:rsid w:val="00221AFD"/>
    <w:rsid w:val="002277CA"/>
    <w:rsid w:val="00231F14"/>
    <w:rsid w:val="0023418E"/>
    <w:rsid w:val="00237696"/>
    <w:rsid w:val="00242FA8"/>
    <w:rsid w:val="00243EC9"/>
    <w:rsid w:val="00246970"/>
    <w:rsid w:val="00253C8A"/>
    <w:rsid w:val="0026492E"/>
    <w:rsid w:val="00267FC4"/>
    <w:rsid w:val="0027487E"/>
    <w:rsid w:val="002903CA"/>
    <w:rsid w:val="002908DC"/>
    <w:rsid w:val="00290D12"/>
    <w:rsid w:val="00291167"/>
    <w:rsid w:val="00292A2E"/>
    <w:rsid w:val="00293289"/>
    <w:rsid w:val="00296BE5"/>
    <w:rsid w:val="002A3B0F"/>
    <w:rsid w:val="002A4DEB"/>
    <w:rsid w:val="002A5F7A"/>
    <w:rsid w:val="002A6AF9"/>
    <w:rsid w:val="002A6D9E"/>
    <w:rsid w:val="002B382B"/>
    <w:rsid w:val="002B54B7"/>
    <w:rsid w:val="002B5C65"/>
    <w:rsid w:val="002C53CA"/>
    <w:rsid w:val="002C6A5F"/>
    <w:rsid w:val="002D228F"/>
    <w:rsid w:val="002D35CB"/>
    <w:rsid w:val="002D5220"/>
    <w:rsid w:val="002D7588"/>
    <w:rsid w:val="002D7CD7"/>
    <w:rsid w:val="002E330B"/>
    <w:rsid w:val="002E7B31"/>
    <w:rsid w:val="003044C3"/>
    <w:rsid w:val="0031019B"/>
    <w:rsid w:val="00316AC1"/>
    <w:rsid w:val="00320F21"/>
    <w:rsid w:val="003210DE"/>
    <w:rsid w:val="003236CE"/>
    <w:rsid w:val="00330928"/>
    <w:rsid w:val="003310D7"/>
    <w:rsid w:val="00334A7A"/>
    <w:rsid w:val="00345663"/>
    <w:rsid w:val="003467B0"/>
    <w:rsid w:val="00355591"/>
    <w:rsid w:val="00362BC4"/>
    <w:rsid w:val="00362F93"/>
    <w:rsid w:val="00364EAA"/>
    <w:rsid w:val="003768D9"/>
    <w:rsid w:val="00377935"/>
    <w:rsid w:val="003A6C2C"/>
    <w:rsid w:val="003B1647"/>
    <w:rsid w:val="003C2038"/>
    <w:rsid w:val="003D0335"/>
    <w:rsid w:val="003D58A7"/>
    <w:rsid w:val="003D7FC6"/>
    <w:rsid w:val="003E0519"/>
    <w:rsid w:val="003E2264"/>
    <w:rsid w:val="003F25E2"/>
    <w:rsid w:val="003F593A"/>
    <w:rsid w:val="003F7B3A"/>
    <w:rsid w:val="00402954"/>
    <w:rsid w:val="00402B0D"/>
    <w:rsid w:val="00404D4A"/>
    <w:rsid w:val="00405B78"/>
    <w:rsid w:val="004066D5"/>
    <w:rsid w:val="00413A40"/>
    <w:rsid w:val="00414DF2"/>
    <w:rsid w:val="00416188"/>
    <w:rsid w:val="00422C2E"/>
    <w:rsid w:val="00435DB0"/>
    <w:rsid w:val="00447FE8"/>
    <w:rsid w:val="00452263"/>
    <w:rsid w:val="00455525"/>
    <w:rsid w:val="00457AA9"/>
    <w:rsid w:val="004625D7"/>
    <w:rsid w:val="004657DA"/>
    <w:rsid w:val="004708A9"/>
    <w:rsid w:val="00473667"/>
    <w:rsid w:val="0047622F"/>
    <w:rsid w:val="00480879"/>
    <w:rsid w:val="00487AE4"/>
    <w:rsid w:val="0049123A"/>
    <w:rsid w:val="0049393B"/>
    <w:rsid w:val="00496CA0"/>
    <w:rsid w:val="00496FBE"/>
    <w:rsid w:val="004A64A5"/>
    <w:rsid w:val="004A6B5D"/>
    <w:rsid w:val="004B1341"/>
    <w:rsid w:val="004B2015"/>
    <w:rsid w:val="004B4369"/>
    <w:rsid w:val="004B6B7A"/>
    <w:rsid w:val="004B7BE1"/>
    <w:rsid w:val="004C109D"/>
    <w:rsid w:val="004D3AF0"/>
    <w:rsid w:val="004D44BC"/>
    <w:rsid w:val="004D59F8"/>
    <w:rsid w:val="004E028E"/>
    <w:rsid w:val="004E143D"/>
    <w:rsid w:val="004E2E79"/>
    <w:rsid w:val="004E4B03"/>
    <w:rsid w:val="004E5ED3"/>
    <w:rsid w:val="004F1123"/>
    <w:rsid w:val="004F3FF6"/>
    <w:rsid w:val="005026AA"/>
    <w:rsid w:val="00503081"/>
    <w:rsid w:val="005042FD"/>
    <w:rsid w:val="00504ED8"/>
    <w:rsid w:val="0051324B"/>
    <w:rsid w:val="00513AC5"/>
    <w:rsid w:val="00525996"/>
    <w:rsid w:val="00531A69"/>
    <w:rsid w:val="0053282C"/>
    <w:rsid w:val="00533BBA"/>
    <w:rsid w:val="00535B53"/>
    <w:rsid w:val="0054077D"/>
    <w:rsid w:val="00541C3D"/>
    <w:rsid w:val="0054426E"/>
    <w:rsid w:val="00545896"/>
    <w:rsid w:val="00545986"/>
    <w:rsid w:val="00546610"/>
    <w:rsid w:val="00565FCB"/>
    <w:rsid w:val="00566314"/>
    <w:rsid w:val="005709AB"/>
    <w:rsid w:val="005757E7"/>
    <w:rsid w:val="005778FA"/>
    <w:rsid w:val="00580939"/>
    <w:rsid w:val="005809C2"/>
    <w:rsid w:val="00581CD1"/>
    <w:rsid w:val="00585567"/>
    <w:rsid w:val="005862C8"/>
    <w:rsid w:val="00594851"/>
    <w:rsid w:val="00597C93"/>
    <w:rsid w:val="005A02D1"/>
    <w:rsid w:val="005B2844"/>
    <w:rsid w:val="005B2EAD"/>
    <w:rsid w:val="005C0CBD"/>
    <w:rsid w:val="005C55D7"/>
    <w:rsid w:val="005C79FE"/>
    <w:rsid w:val="005D7FBC"/>
    <w:rsid w:val="005E1ECD"/>
    <w:rsid w:val="005E427C"/>
    <w:rsid w:val="005F3136"/>
    <w:rsid w:val="005F7E33"/>
    <w:rsid w:val="0060487F"/>
    <w:rsid w:val="00606112"/>
    <w:rsid w:val="00612691"/>
    <w:rsid w:val="006138FB"/>
    <w:rsid w:val="00613C63"/>
    <w:rsid w:val="0061659A"/>
    <w:rsid w:val="00622C51"/>
    <w:rsid w:val="00630DA8"/>
    <w:rsid w:val="00634136"/>
    <w:rsid w:val="00634ED4"/>
    <w:rsid w:val="00636AEC"/>
    <w:rsid w:val="00641123"/>
    <w:rsid w:val="00641389"/>
    <w:rsid w:val="00650182"/>
    <w:rsid w:val="00651A9C"/>
    <w:rsid w:val="006531C0"/>
    <w:rsid w:val="00661072"/>
    <w:rsid w:val="0066389F"/>
    <w:rsid w:val="00667291"/>
    <w:rsid w:val="00667688"/>
    <w:rsid w:val="00672959"/>
    <w:rsid w:val="0067546C"/>
    <w:rsid w:val="00675684"/>
    <w:rsid w:val="00675A59"/>
    <w:rsid w:val="00680CCA"/>
    <w:rsid w:val="006810B9"/>
    <w:rsid w:val="00686698"/>
    <w:rsid w:val="00693D03"/>
    <w:rsid w:val="006A43E7"/>
    <w:rsid w:val="006A580E"/>
    <w:rsid w:val="006A7193"/>
    <w:rsid w:val="006B221E"/>
    <w:rsid w:val="006B33DE"/>
    <w:rsid w:val="006B7F33"/>
    <w:rsid w:val="006C5438"/>
    <w:rsid w:val="006D60C4"/>
    <w:rsid w:val="006E115A"/>
    <w:rsid w:val="006E3199"/>
    <w:rsid w:val="006E4A77"/>
    <w:rsid w:val="006F0805"/>
    <w:rsid w:val="006F62A0"/>
    <w:rsid w:val="00704842"/>
    <w:rsid w:val="00707E66"/>
    <w:rsid w:val="00711C18"/>
    <w:rsid w:val="00715920"/>
    <w:rsid w:val="007214D7"/>
    <w:rsid w:val="007228A5"/>
    <w:rsid w:val="00730BAE"/>
    <w:rsid w:val="0073155F"/>
    <w:rsid w:val="007402B8"/>
    <w:rsid w:val="00742A13"/>
    <w:rsid w:val="007512A1"/>
    <w:rsid w:val="00753055"/>
    <w:rsid w:val="007563C7"/>
    <w:rsid w:val="00760B3B"/>
    <w:rsid w:val="00766860"/>
    <w:rsid w:val="00774CD7"/>
    <w:rsid w:val="007774CB"/>
    <w:rsid w:val="00780A24"/>
    <w:rsid w:val="00797F9B"/>
    <w:rsid w:val="007A36C6"/>
    <w:rsid w:val="007A49FE"/>
    <w:rsid w:val="007B08DF"/>
    <w:rsid w:val="007B2246"/>
    <w:rsid w:val="007C53C5"/>
    <w:rsid w:val="007D1A18"/>
    <w:rsid w:val="007E2DFD"/>
    <w:rsid w:val="007E4D42"/>
    <w:rsid w:val="007F1266"/>
    <w:rsid w:val="007F4362"/>
    <w:rsid w:val="007F49B6"/>
    <w:rsid w:val="007F4BCB"/>
    <w:rsid w:val="007F602D"/>
    <w:rsid w:val="007F6C29"/>
    <w:rsid w:val="00801C7F"/>
    <w:rsid w:val="00802F66"/>
    <w:rsid w:val="008030CB"/>
    <w:rsid w:val="00806FCD"/>
    <w:rsid w:val="008114B3"/>
    <w:rsid w:val="0081404D"/>
    <w:rsid w:val="00817373"/>
    <w:rsid w:val="00822460"/>
    <w:rsid w:val="0083190B"/>
    <w:rsid w:val="00831D55"/>
    <w:rsid w:val="008327AB"/>
    <w:rsid w:val="00833702"/>
    <w:rsid w:val="008337B6"/>
    <w:rsid w:val="0083466A"/>
    <w:rsid w:val="00846DA5"/>
    <w:rsid w:val="008478CA"/>
    <w:rsid w:val="00851C0C"/>
    <w:rsid w:val="008558F5"/>
    <w:rsid w:val="008602DA"/>
    <w:rsid w:val="00861843"/>
    <w:rsid w:val="00861BB2"/>
    <w:rsid w:val="00862E36"/>
    <w:rsid w:val="00863F29"/>
    <w:rsid w:val="008640AC"/>
    <w:rsid w:val="00865E02"/>
    <w:rsid w:val="00866F13"/>
    <w:rsid w:val="008804C9"/>
    <w:rsid w:val="00884E4A"/>
    <w:rsid w:val="00884E73"/>
    <w:rsid w:val="00885055"/>
    <w:rsid w:val="00893F30"/>
    <w:rsid w:val="008A07EE"/>
    <w:rsid w:val="008A37CC"/>
    <w:rsid w:val="008A4C1B"/>
    <w:rsid w:val="008A7CE4"/>
    <w:rsid w:val="008B3101"/>
    <w:rsid w:val="008B7F97"/>
    <w:rsid w:val="008C06B4"/>
    <w:rsid w:val="008D39CF"/>
    <w:rsid w:val="008D3D0C"/>
    <w:rsid w:val="008D43DA"/>
    <w:rsid w:val="008E24B5"/>
    <w:rsid w:val="008E2AB3"/>
    <w:rsid w:val="008F13A7"/>
    <w:rsid w:val="0090019D"/>
    <w:rsid w:val="009008CC"/>
    <w:rsid w:val="0090343C"/>
    <w:rsid w:val="00903FA0"/>
    <w:rsid w:val="00905702"/>
    <w:rsid w:val="00911617"/>
    <w:rsid w:val="00914621"/>
    <w:rsid w:val="009155A1"/>
    <w:rsid w:val="00920056"/>
    <w:rsid w:val="00920506"/>
    <w:rsid w:val="0093115F"/>
    <w:rsid w:val="009364A7"/>
    <w:rsid w:val="00937073"/>
    <w:rsid w:val="009412B7"/>
    <w:rsid w:val="00941A97"/>
    <w:rsid w:val="00943015"/>
    <w:rsid w:val="009440C5"/>
    <w:rsid w:val="009468F6"/>
    <w:rsid w:val="0095259B"/>
    <w:rsid w:val="00955C41"/>
    <w:rsid w:val="009572CD"/>
    <w:rsid w:val="009578C7"/>
    <w:rsid w:val="00961461"/>
    <w:rsid w:val="009619C8"/>
    <w:rsid w:val="00973B57"/>
    <w:rsid w:val="00983523"/>
    <w:rsid w:val="009844F0"/>
    <w:rsid w:val="00984FEE"/>
    <w:rsid w:val="0098758B"/>
    <w:rsid w:val="00987E4F"/>
    <w:rsid w:val="00990FEE"/>
    <w:rsid w:val="00994699"/>
    <w:rsid w:val="009947D8"/>
    <w:rsid w:val="00995412"/>
    <w:rsid w:val="009979A3"/>
    <w:rsid w:val="009A032B"/>
    <w:rsid w:val="009A3129"/>
    <w:rsid w:val="009A57EF"/>
    <w:rsid w:val="009B1916"/>
    <w:rsid w:val="009B1F31"/>
    <w:rsid w:val="009B24B7"/>
    <w:rsid w:val="009B2EF5"/>
    <w:rsid w:val="009B4264"/>
    <w:rsid w:val="009B58F4"/>
    <w:rsid w:val="009B79D6"/>
    <w:rsid w:val="009C4C8C"/>
    <w:rsid w:val="009C737E"/>
    <w:rsid w:val="009E159F"/>
    <w:rsid w:val="009E5861"/>
    <w:rsid w:val="00A01421"/>
    <w:rsid w:val="00A0184D"/>
    <w:rsid w:val="00A039FD"/>
    <w:rsid w:val="00A050C8"/>
    <w:rsid w:val="00A13AB6"/>
    <w:rsid w:val="00A149E6"/>
    <w:rsid w:val="00A15193"/>
    <w:rsid w:val="00A161E4"/>
    <w:rsid w:val="00A16976"/>
    <w:rsid w:val="00A16D4C"/>
    <w:rsid w:val="00A178F4"/>
    <w:rsid w:val="00A23FB1"/>
    <w:rsid w:val="00A2777B"/>
    <w:rsid w:val="00A32628"/>
    <w:rsid w:val="00A33A39"/>
    <w:rsid w:val="00A354AC"/>
    <w:rsid w:val="00A3703E"/>
    <w:rsid w:val="00A3767C"/>
    <w:rsid w:val="00A5423F"/>
    <w:rsid w:val="00A63899"/>
    <w:rsid w:val="00A649F1"/>
    <w:rsid w:val="00A65C84"/>
    <w:rsid w:val="00A6748D"/>
    <w:rsid w:val="00A80797"/>
    <w:rsid w:val="00A8320D"/>
    <w:rsid w:val="00A84584"/>
    <w:rsid w:val="00A8717E"/>
    <w:rsid w:val="00AA6E14"/>
    <w:rsid w:val="00AB2FBF"/>
    <w:rsid w:val="00AB6373"/>
    <w:rsid w:val="00AB727F"/>
    <w:rsid w:val="00AC6E22"/>
    <w:rsid w:val="00AE1A81"/>
    <w:rsid w:val="00AF282E"/>
    <w:rsid w:val="00AF2C51"/>
    <w:rsid w:val="00AF6429"/>
    <w:rsid w:val="00B13B3F"/>
    <w:rsid w:val="00B14281"/>
    <w:rsid w:val="00B263D5"/>
    <w:rsid w:val="00B270DA"/>
    <w:rsid w:val="00B279AD"/>
    <w:rsid w:val="00B31223"/>
    <w:rsid w:val="00B323AB"/>
    <w:rsid w:val="00B36E6E"/>
    <w:rsid w:val="00B36EF9"/>
    <w:rsid w:val="00B50260"/>
    <w:rsid w:val="00B55D8A"/>
    <w:rsid w:val="00B6526E"/>
    <w:rsid w:val="00B65C8E"/>
    <w:rsid w:val="00B67251"/>
    <w:rsid w:val="00B770CB"/>
    <w:rsid w:val="00B8140A"/>
    <w:rsid w:val="00B9072E"/>
    <w:rsid w:val="00BA49D4"/>
    <w:rsid w:val="00BB4687"/>
    <w:rsid w:val="00BC2E68"/>
    <w:rsid w:val="00BC3228"/>
    <w:rsid w:val="00BC5816"/>
    <w:rsid w:val="00BD2893"/>
    <w:rsid w:val="00BD4E03"/>
    <w:rsid w:val="00BD5E85"/>
    <w:rsid w:val="00BE0ACC"/>
    <w:rsid w:val="00BE57E1"/>
    <w:rsid w:val="00BE5AEC"/>
    <w:rsid w:val="00BE6C09"/>
    <w:rsid w:val="00BF0745"/>
    <w:rsid w:val="00BF3E12"/>
    <w:rsid w:val="00BF676B"/>
    <w:rsid w:val="00BF741B"/>
    <w:rsid w:val="00C00F0C"/>
    <w:rsid w:val="00C01335"/>
    <w:rsid w:val="00C01A2B"/>
    <w:rsid w:val="00C03E35"/>
    <w:rsid w:val="00C04392"/>
    <w:rsid w:val="00C0536F"/>
    <w:rsid w:val="00C06539"/>
    <w:rsid w:val="00C15CEB"/>
    <w:rsid w:val="00C206E9"/>
    <w:rsid w:val="00C3090E"/>
    <w:rsid w:val="00C41F1E"/>
    <w:rsid w:val="00C42BAC"/>
    <w:rsid w:val="00C47818"/>
    <w:rsid w:val="00C644DE"/>
    <w:rsid w:val="00C64D65"/>
    <w:rsid w:val="00C7188B"/>
    <w:rsid w:val="00C80366"/>
    <w:rsid w:val="00C85F8C"/>
    <w:rsid w:val="00C91BD0"/>
    <w:rsid w:val="00C9254A"/>
    <w:rsid w:val="00C93A3C"/>
    <w:rsid w:val="00C948A7"/>
    <w:rsid w:val="00C96B2C"/>
    <w:rsid w:val="00CA069D"/>
    <w:rsid w:val="00CB4943"/>
    <w:rsid w:val="00CB7462"/>
    <w:rsid w:val="00CC4727"/>
    <w:rsid w:val="00CC5100"/>
    <w:rsid w:val="00CC6799"/>
    <w:rsid w:val="00CD3A3D"/>
    <w:rsid w:val="00CD3B1F"/>
    <w:rsid w:val="00CD7678"/>
    <w:rsid w:val="00CE3726"/>
    <w:rsid w:val="00CE52B4"/>
    <w:rsid w:val="00CF2A6F"/>
    <w:rsid w:val="00CF3855"/>
    <w:rsid w:val="00CF700C"/>
    <w:rsid w:val="00CF724A"/>
    <w:rsid w:val="00D0208A"/>
    <w:rsid w:val="00D03B7C"/>
    <w:rsid w:val="00D07CAD"/>
    <w:rsid w:val="00D131BD"/>
    <w:rsid w:val="00D14A30"/>
    <w:rsid w:val="00D158D0"/>
    <w:rsid w:val="00D33B9A"/>
    <w:rsid w:val="00D33F7F"/>
    <w:rsid w:val="00D44875"/>
    <w:rsid w:val="00D44C0B"/>
    <w:rsid w:val="00D45441"/>
    <w:rsid w:val="00D574D9"/>
    <w:rsid w:val="00D60FF9"/>
    <w:rsid w:val="00D61F0B"/>
    <w:rsid w:val="00D65DF6"/>
    <w:rsid w:val="00D67AFB"/>
    <w:rsid w:val="00D766FE"/>
    <w:rsid w:val="00D84A04"/>
    <w:rsid w:val="00D84A98"/>
    <w:rsid w:val="00D85BB7"/>
    <w:rsid w:val="00D86FCA"/>
    <w:rsid w:val="00DA15F7"/>
    <w:rsid w:val="00DA253B"/>
    <w:rsid w:val="00DA4F5E"/>
    <w:rsid w:val="00DA5C92"/>
    <w:rsid w:val="00DA5E53"/>
    <w:rsid w:val="00DA7104"/>
    <w:rsid w:val="00DA7645"/>
    <w:rsid w:val="00DB1FE1"/>
    <w:rsid w:val="00DC0D56"/>
    <w:rsid w:val="00DC466C"/>
    <w:rsid w:val="00DD0FFD"/>
    <w:rsid w:val="00DE1D9C"/>
    <w:rsid w:val="00DE6363"/>
    <w:rsid w:val="00DF0F59"/>
    <w:rsid w:val="00DF446E"/>
    <w:rsid w:val="00DF57A0"/>
    <w:rsid w:val="00E0336A"/>
    <w:rsid w:val="00E0562C"/>
    <w:rsid w:val="00E07D9D"/>
    <w:rsid w:val="00E12DC2"/>
    <w:rsid w:val="00E210C3"/>
    <w:rsid w:val="00E43E1A"/>
    <w:rsid w:val="00E447FC"/>
    <w:rsid w:val="00E44809"/>
    <w:rsid w:val="00E4587E"/>
    <w:rsid w:val="00E4716C"/>
    <w:rsid w:val="00E47A0A"/>
    <w:rsid w:val="00E505FF"/>
    <w:rsid w:val="00E509DB"/>
    <w:rsid w:val="00E539B7"/>
    <w:rsid w:val="00E57CA5"/>
    <w:rsid w:val="00E60C42"/>
    <w:rsid w:val="00E6164F"/>
    <w:rsid w:val="00E72CBF"/>
    <w:rsid w:val="00E758F9"/>
    <w:rsid w:val="00E77D4E"/>
    <w:rsid w:val="00E8045E"/>
    <w:rsid w:val="00E8781E"/>
    <w:rsid w:val="00E91A79"/>
    <w:rsid w:val="00E9687E"/>
    <w:rsid w:val="00E973F8"/>
    <w:rsid w:val="00EA0BB6"/>
    <w:rsid w:val="00EA2865"/>
    <w:rsid w:val="00EA4892"/>
    <w:rsid w:val="00EB2A5C"/>
    <w:rsid w:val="00EB36B3"/>
    <w:rsid w:val="00EB3B2D"/>
    <w:rsid w:val="00EB4071"/>
    <w:rsid w:val="00ED38EB"/>
    <w:rsid w:val="00ED3A15"/>
    <w:rsid w:val="00ED5665"/>
    <w:rsid w:val="00ED614A"/>
    <w:rsid w:val="00ED7B88"/>
    <w:rsid w:val="00EE1B96"/>
    <w:rsid w:val="00EE6D44"/>
    <w:rsid w:val="00EF381E"/>
    <w:rsid w:val="00F03087"/>
    <w:rsid w:val="00F03719"/>
    <w:rsid w:val="00F064EE"/>
    <w:rsid w:val="00F114A3"/>
    <w:rsid w:val="00F11A51"/>
    <w:rsid w:val="00F20903"/>
    <w:rsid w:val="00F322DF"/>
    <w:rsid w:val="00F349B8"/>
    <w:rsid w:val="00F4055D"/>
    <w:rsid w:val="00F420A2"/>
    <w:rsid w:val="00F4401D"/>
    <w:rsid w:val="00F45EFD"/>
    <w:rsid w:val="00F47B39"/>
    <w:rsid w:val="00F5010C"/>
    <w:rsid w:val="00F575CC"/>
    <w:rsid w:val="00F60C60"/>
    <w:rsid w:val="00F70F49"/>
    <w:rsid w:val="00F71E36"/>
    <w:rsid w:val="00F74922"/>
    <w:rsid w:val="00F75082"/>
    <w:rsid w:val="00F757A4"/>
    <w:rsid w:val="00F76E29"/>
    <w:rsid w:val="00F8103D"/>
    <w:rsid w:val="00F947F5"/>
    <w:rsid w:val="00F966D1"/>
    <w:rsid w:val="00FA06D1"/>
    <w:rsid w:val="00FA63A0"/>
    <w:rsid w:val="00FB1467"/>
    <w:rsid w:val="00FB2313"/>
    <w:rsid w:val="00FB3E62"/>
    <w:rsid w:val="00FC1F3E"/>
    <w:rsid w:val="00FC45AD"/>
    <w:rsid w:val="00FC647C"/>
    <w:rsid w:val="00FD6ED9"/>
    <w:rsid w:val="00FD7E33"/>
    <w:rsid w:val="00FE19FA"/>
    <w:rsid w:val="00FE7611"/>
    <w:rsid w:val="00FF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81D9831"/>
  <w15:chartTrackingRefBased/>
  <w15:docId w15:val="{73A6788B-64B2-44D9-9973-12BDA01E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440C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E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5E1EC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5E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5E1EC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742A13"/>
    <w:pPr>
      <w:ind w:firstLineChars="200" w:firstLine="420"/>
    </w:pPr>
    <w:rPr>
      <w:szCs w:val="24"/>
    </w:rPr>
  </w:style>
  <w:style w:type="character" w:customStyle="1" w:styleId="headline-content2">
    <w:name w:val="headline-content2"/>
    <w:basedOn w:val="a0"/>
    <w:rsid w:val="001101DF"/>
  </w:style>
  <w:style w:type="character" w:customStyle="1" w:styleId="word">
    <w:name w:val="word"/>
    <w:basedOn w:val="a0"/>
    <w:rsid w:val="0026492E"/>
  </w:style>
  <w:style w:type="character" w:styleId="a9">
    <w:name w:val="annotation reference"/>
    <w:rsid w:val="0054426E"/>
    <w:rPr>
      <w:sz w:val="21"/>
      <w:szCs w:val="21"/>
    </w:rPr>
  </w:style>
  <w:style w:type="paragraph" w:styleId="aa">
    <w:name w:val="annotation text"/>
    <w:basedOn w:val="a"/>
    <w:link w:val="ab"/>
    <w:rsid w:val="0054426E"/>
    <w:pPr>
      <w:jc w:val="left"/>
    </w:pPr>
  </w:style>
  <w:style w:type="character" w:customStyle="1" w:styleId="ab">
    <w:name w:val="批注文字 字符"/>
    <w:link w:val="aa"/>
    <w:rsid w:val="0054426E"/>
    <w:rPr>
      <w:kern w:val="2"/>
      <w:sz w:val="21"/>
    </w:rPr>
  </w:style>
  <w:style w:type="paragraph" w:styleId="ac">
    <w:name w:val="annotation subject"/>
    <w:basedOn w:val="aa"/>
    <w:next w:val="aa"/>
    <w:link w:val="ad"/>
    <w:rsid w:val="0054426E"/>
    <w:rPr>
      <w:b/>
      <w:bCs/>
    </w:rPr>
  </w:style>
  <w:style w:type="character" w:customStyle="1" w:styleId="ad">
    <w:name w:val="批注主题 字符"/>
    <w:link w:val="ac"/>
    <w:rsid w:val="0054426E"/>
    <w:rPr>
      <w:b/>
      <w:bCs/>
      <w:kern w:val="2"/>
      <w:sz w:val="21"/>
    </w:rPr>
  </w:style>
  <w:style w:type="paragraph" w:styleId="ae">
    <w:name w:val="Balloon Text"/>
    <w:basedOn w:val="a"/>
    <w:link w:val="af"/>
    <w:rsid w:val="0054426E"/>
    <w:rPr>
      <w:sz w:val="18"/>
      <w:szCs w:val="18"/>
    </w:rPr>
  </w:style>
  <w:style w:type="character" w:customStyle="1" w:styleId="af">
    <w:name w:val="批注框文本 字符"/>
    <w:link w:val="ae"/>
    <w:rsid w:val="0054426E"/>
    <w:rPr>
      <w:kern w:val="2"/>
      <w:sz w:val="18"/>
      <w:szCs w:val="18"/>
    </w:rPr>
  </w:style>
  <w:style w:type="paragraph" w:styleId="af0">
    <w:name w:val="Normal (Web)"/>
    <w:basedOn w:val="a"/>
    <w:uiPriority w:val="99"/>
    <w:unhideWhenUsed/>
    <w:rsid w:val="00EB40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1">
    <w:name w:val="Placeholder Text"/>
    <w:basedOn w:val="a0"/>
    <w:uiPriority w:val="99"/>
    <w:semiHidden/>
    <w:rsid w:val="00F70F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1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5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42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34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4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0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651326541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09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9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92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F862D-295C-46B6-A9CC-159164F40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2492</Words>
  <Characters>1264</Characters>
  <Application>Microsoft Office Word</Application>
  <DocSecurity>0</DocSecurity>
  <Lines>10</Lines>
  <Paragraphs>7</Paragraphs>
  <ScaleCrop>false</ScaleCrop>
  <Company>jwc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清华大学本科生考试试题专用纸</dc:title>
  <dc:subject/>
  <dc:creator>LIU Lianchen</dc:creator>
  <cp:keywords/>
  <cp:lastModifiedBy>曲 世远</cp:lastModifiedBy>
  <cp:revision>2</cp:revision>
  <cp:lastPrinted>2000-12-01T08:01:00Z</cp:lastPrinted>
  <dcterms:created xsi:type="dcterms:W3CDTF">2020-01-08T01:17:00Z</dcterms:created>
  <dcterms:modified xsi:type="dcterms:W3CDTF">2020-01-08T01:17:00Z</dcterms:modified>
</cp:coreProperties>
</file>